
<file path=[Content_Types].xml><?xml version="1.0" encoding="utf-8"?>
<Types xmlns="http://schemas.openxmlformats.org/package/2006/content-types">
  <Default Extension="png" ContentType="image/png"/>
  <Default Extension="bin" ContentType="application/vnd.ms-office.activeX"/>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9B6" w:rsidRPr="00D339B6" w:rsidRDefault="001C0349" w:rsidP="00D339B6">
      <w:pPr>
        <w:spacing w:after="0" w:line="288" w:lineRule="atLeast"/>
        <w:textAlignment w:val="baseline"/>
        <w:outlineLvl w:val="0"/>
        <w:rPr>
          <w:rFonts w:ascii="inherit" w:eastAsia="Times New Roman" w:hAnsi="inherit" w:cs="Arial"/>
          <w:b/>
          <w:bCs/>
          <w:color w:val="333333"/>
          <w:kern w:val="36"/>
          <w:sz w:val="36"/>
          <w:szCs w:val="36"/>
        </w:rPr>
      </w:pPr>
      <w:r w:rsidRPr="00D339B6">
        <w:rPr>
          <w:rFonts w:ascii="inherit" w:eastAsia="Times New Roman" w:hAnsi="inherit" w:cs="Arial"/>
          <w:b/>
          <w:bCs/>
          <w:color w:val="333333"/>
          <w:kern w:val="36"/>
          <w:sz w:val="36"/>
          <w:szCs w:val="36"/>
        </w:rPr>
        <w:fldChar w:fldCharType="begin"/>
      </w:r>
      <w:r w:rsidR="00D339B6" w:rsidRPr="00D339B6">
        <w:rPr>
          <w:rFonts w:ascii="inherit" w:eastAsia="Times New Roman" w:hAnsi="inherit" w:cs="Arial"/>
          <w:b/>
          <w:bCs/>
          <w:color w:val="333333"/>
          <w:kern w:val="36"/>
          <w:sz w:val="36"/>
          <w:szCs w:val="36"/>
        </w:rPr>
        <w:instrText xml:space="preserve"> HYPERLINK "http://scn.sap.com/message/5844784" \l "5844784" </w:instrText>
      </w:r>
      <w:r w:rsidRPr="00D339B6">
        <w:rPr>
          <w:rFonts w:ascii="inherit" w:eastAsia="Times New Roman" w:hAnsi="inherit" w:cs="Arial"/>
          <w:b/>
          <w:bCs/>
          <w:color w:val="333333"/>
          <w:kern w:val="36"/>
          <w:sz w:val="36"/>
          <w:szCs w:val="36"/>
        </w:rPr>
        <w:fldChar w:fldCharType="separate"/>
      </w:r>
      <w:r w:rsidR="00D339B6" w:rsidRPr="00D339B6">
        <w:rPr>
          <w:rFonts w:ascii="inherit" w:eastAsia="Times New Roman" w:hAnsi="inherit" w:cs="Arial"/>
          <w:b/>
          <w:bCs/>
          <w:color w:val="3778C7"/>
          <w:kern w:val="36"/>
          <w:sz w:val="36"/>
          <w:u w:val="single"/>
        </w:rPr>
        <w:t>Display/maintenance allowed with restrictions</w:t>
      </w:r>
      <w:r w:rsidRPr="00D339B6">
        <w:rPr>
          <w:rFonts w:ascii="inherit" w:eastAsia="Times New Roman" w:hAnsi="inherit" w:cs="Arial"/>
          <w:b/>
          <w:bCs/>
          <w:color w:val="333333"/>
          <w:kern w:val="36"/>
          <w:sz w:val="36"/>
          <w:szCs w:val="36"/>
        </w:rPr>
        <w:fldChar w:fldCharType="end"/>
      </w:r>
    </w:p>
    <w:p w:rsidR="00D339B6" w:rsidRPr="00D339B6" w:rsidRDefault="00D339B6" w:rsidP="00D339B6">
      <w:pPr>
        <w:spacing w:after="0" w:line="240" w:lineRule="auto"/>
        <w:textAlignment w:val="baseline"/>
        <w:rPr>
          <w:rFonts w:ascii="inherit" w:eastAsia="Times New Roman" w:hAnsi="inherit" w:cs="Arial"/>
          <w:color w:val="8B8B8B"/>
          <w:sz w:val="18"/>
          <w:szCs w:val="18"/>
        </w:rPr>
      </w:pPr>
      <w:r w:rsidRPr="00D339B6">
        <w:rPr>
          <w:rFonts w:ascii="inherit" w:eastAsia="Times New Roman" w:hAnsi="inherit" w:cs="Arial"/>
          <w:color w:val="8B8B8B"/>
          <w:sz w:val="18"/>
          <w:szCs w:val="18"/>
        </w:rPr>
        <w:t>This question has been</w:t>
      </w:r>
      <w:r w:rsidRPr="00D339B6">
        <w:rPr>
          <w:rFonts w:ascii="inherit" w:eastAsia="Times New Roman" w:hAnsi="inherit" w:cs="Arial"/>
          <w:color w:val="8B8B8B"/>
          <w:sz w:val="18"/>
        </w:rPr>
        <w:t> </w:t>
      </w:r>
      <w:proofErr w:type="gramStart"/>
      <w:r w:rsidRPr="00D339B6">
        <w:rPr>
          <w:rFonts w:ascii="inherit" w:eastAsia="Times New Roman" w:hAnsi="inherit" w:cs="Arial"/>
          <w:b/>
          <w:bCs/>
          <w:color w:val="138700"/>
          <w:sz w:val="18"/>
        </w:rPr>
        <w:t>Answered</w:t>
      </w:r>
      <w:proofErr w:type="gramEnd"/>
      <w:r w:rsidRPr="00D339B6">
        <w:rPr>
          <w:rFonts w:ascii="inherit" w:eastAsia="Times New Roman" w:hAnsi="inherit" w:cs="Arial"/>
          <w:b/>
          <w:bCs/>
          <w:color w:val="138700"/>
          <w:sz w:val="18"/>
        </w:rPr>
        <w: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Pr>
          <w:rFonts w:ascii="inherit" w:eastAsia="Times New Roman" w:hAnsi="inherit" w:cs="Arial"/>
          <w:noProof/>
          <w:color w:val="3778C7"/>
          <w:sz w:val="18"/>
          <w:szCs w:val="18"/>
          <w:bdr w:val="none" w:sz="0" w:space="0" w:color="auto" w:frame="1"/>
        </w:rPr>
        <w:drawing>
          <wp:inline distT="0" distB="0" distL="0" distR="0">
            <wp:extent cx="438150" cy="438150"/>
            <wp:effectExtent l="19050" t="0" r="0" b="0"/>
            <wp:docPr id="1" name="Picture 1" descr="myahsam wo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ahsam wong">
                      <a:hlinkClick r:id="rId5"/>
                    </pic:cNvPr>
                    <pic:cNvPicPr>
                      <a:picLocks noChangeAspect="1" noChangeArrowheads="1"/>
                    </pic:cNvPicPr>
                  </pic:nvPicPr>
                  <pic:blipFill>
                    <a:blip r:embed="rId6"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r>
        <w:rPr>
          <w:rFonts w:ascii="inherit" w:eastAsia="Times New Roman" w:hAnsi="inherit" w:cs="Arial"/>
          <w:noProof/>
          <w:color w:val="333333"/>
          <w:sz w:val="18"/>
          <w:szCs w:val="18"/>
          <w:bdr w:val="none" w:sz="0" w:space="0" w:color="auto" w:frame="1"/>
        </w:rPr>
        <w:drawing>
          <wp:inline distT="0" distB="0" distL="0" distR="0">
            <wp:extent cx="285750" cy="285750"/>
            <wp:effectExtent l="19050" t="0" r="0" b="0"/>
            <wp:docPr id="2" name="Picture 2" descr="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el"/>
                    <pic:cNvPicPr>
                      <a:picLocks noChangeAspect="1" noChangeArrowheads="1"/>
                    </pic:cNvPicPr>
                  </pic:nvPicPr>
                  <pic:blipFill>
                    <a:blip r:embed="rId7"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p>
    <w:p w:rsidR="00D339B6" w:rsidRPr="00D339B6" w:rsidRDefault="001C0349" w:rsidP="00D339B6">
      <w:pPr>
        <w:shd w:val="clear" w:color="auto" w:fill="FFFFFF"/>
        <w:spacing w:after="0" w:line="240" w:lineRule="auto"/>
        <w:textAlignment w:val="baseline"/>
        <w:rPr>
          <w:rFonts w:ascii="Times New Roman" w:eastAsia="Times New Roman" w:hAnsi="Times New Roman" w:cs="Times New Roman"/>
          <w:sz w:val="16"/>
          <w:szCs w:val="16"/>
          <w:bdr w:val="none" w:sz="0" w:space="0" w:color="auto" w:frame="1"/>
        </w:rPr>
      </w:pPr>
      <w:hyperlink r:id="rId8" w:history="1">
        <w:proofErr w:type="spellStart"/>
        <w:proofErr w:type="gramStart"/>
        <w:r w:rsidR="00D339B6" w:rsidRPr="00D339B6">
          <w:rPr>
            <w:rFonts w:ascii="inherit" w:eastAsia="Times New Roman" w:hAnsi="inherit" w:cs="Arial"/>
            <w:color w:val="3778C7"/>
            <w:sz w:val="30"/>
            <w:u w:val="single"/>
          </w:rPr>
          <w:t>myahsam</w:t>
        </w:r>
        <w:proofErr w:type="spellEnd"/>
        <w:proofErr w:type="gramEnd"/>
        <w:r w:rsidR="00D339B6" w:rsidRPr="00D339B6">
          <w:rPr>
            <w:rFonts w:ascii="inherit" w:eastAsia="Times New Roman" w:hAnsi="inherit" w:cs="Arial"/>
            <w:color w:val="3778C7"/>
            <w:sz w:val="30"/>
            <w:u w:val="single"/>
          </w:rPr>
          <w:t xml:space="preserve"> </w:t>
        </w:r>
        <w:proofErr w:type="spellStart"/>
        <w:r w:rsidR="00D339B6" w:rsidRPr="00D339B6">
          <w:rPr>
            <w:rFonts w:ascii="inherit" w:eastAsia="Times New Roman" w:hAnsi="inherit" w:cs="Arial"/>
            <w:color w:val="3778C7"/>
            <w:sz w:val="30"/>
            <w:u w:val="single"/>
          </w:rPr>
          <w:t>wong</w:t>
        </w:r>
        <w:proofErr w:type="spellEnd"/>
      </w:hyperlink>
    </w:p>
    <w:p w:rsidR="00D339B6" w:rsidRPr="00D339B6" w:rsidRDefault="00D339B6" w:rsidP="00D339B6">
      <w:pPr>
        <w:shd w:val="clear" w:color="auto" w:fill="FFFFFF"/>
        <w:spacing w:after="0" w:line="240" w:lineRule="auto"/>
        <w:textAlignment w:val="baseline"/>
        <w:rPr>
          <w:rFonts w:ascii="Times New Roman" w:eastAsia="Times New Roman" w:hAnsi="Times New Roman" w:cs="Times New Roman"/>
          <w:sz w:val="18"/>
          <w:szCs w:val="18"/>
        </w:rPr>
      </w:pPr>
      <w:r w:rsidRPr="00D339B6">
        <w:rPr>
          <w:rFonts w:ascii="inherit" w:eastAsia="Times New Roman" w:hAnsi="inherit" w:cs="Arial"/>
          <w:color w:val="333333"/>
          <w:sz w:val="16"/>
        </w:rPr>
        <w:t>Jul 23, 2008 9:10 AM</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Hi all,</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What is the main usage for "display/maintenance allowed with restrictions"</w:t>
      </w:r>
      <w:proofErr w:type="gramStart"/>
      <w:r w:rsidRPr="00D339B6">
        <w:rPr>
          <w:rFonts w:ascii="inherit" w:eastAsia="Times New Roman" w:hAnsi="inherit" w:cs="Arial"/>
          <w:color w:val="333333"/>
          <w:sz w:val="18"/>
          <w:szCs w:val="18"/>
        </w:rPr>
        <w:t>.</w:t>
      </w:r>
      <w:proofErr w:type="gramEnd"/>
      <w:r w:rsidRPr="00D339B6">
        <w:rPr>
          <w:rFonts w:ascii="inherit" w:eastAsia="Times New Roman" w:hAnsi="inherit" w:cs="Arial"/>
          <w:color w:val="333333"/>
          <w:sz w:val="18"/>
          <w:szCs w:val="18"/>
        </w:rPr>
        <w:t xml:space="preserve"> What kind of restrictions?</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I was asked to make the fields which are not the KEY in the table to non-editable.</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Please advise whether this is possible?</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Thanks.</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Pr>
          <w:rFonts w:ascii="inherit" w:eastAsia="Times New Roman" w:hAnsi="inherit" w:cs="Arial"/>
          <w:noProof/>
          <w:color w:val="3778C7"/>
          <w:sz w:val="18"/>
          <w:szCs w:val="18"/>
          <w:bdr w:val="none" w:sz="0" w:space="0" w:color="auto" w:frame="1"/>
        </w:rPr>
        <w:drawing>
          <wp:inline distT="0" distB="0" distL="0" distR="0">
            <wp:extent cx="304800" cy="304800"/>
            <wp:effectExtent l="19050" t="0" r="0" b="0"/>
            <wp:docPr id="3" name="Picture 3" descr="Isabel Bautist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abel Bautista">
                      <a:hlinkClick r:id="rId9"/>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b/>
          <w:bCs/>
          <w:color w:val="138700"/>
          <w:sz w:val="18"/>
        </w:rPr>
        <w:t>Correct Answer </w:t>
      </w:r>
      <w:r w:rsidRPr="00D339B6">
        <w:rPr>
          <w:rFonts w:ascii="inherit" w:eastAsia="Times New Roman" w:hAnsi="inherit" w:cs="Arial"/>
          <w:color w:val="8B8B8B"/>
          <w:sz w:val="18"/>
        </w:rPr>
        <w:t>by </w:t>
      </w:r>
      <w:hyperlink r:id="rId11" w:history="1">
        <w:r w:rsidRPr="00D339B6">
          <w:rPr>
            <w:rFonts w:ascii="inherit" w:eastAsia="Times New Roman" w:hAnsi="inherit" w:cs="Arial"/>
            <w:color w:val="8CA9CD"/>
            <w:sz w:val="18"/>
            <w:u w:val="single"/>
          </w:rPr>
          <w:t>Isabel Bautista</w:t>
        </w:r>
      </w:hyperlink>
      <w:r w:rsidRPr="00D339B6">
        <w:rPr>
          <w:rFonts w:ascii="inherit" w:eastAsia="Times New Roman" w:hAnsi="inherit" w:cs="Arial"/>
          <w:color w:val="8B8B8B"/>
          <w:sz w:val="18"/>
        </w:rPr>
        <w:t>  on Jul 29, 2008 5:59 PM</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Ok, then you can do this:</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proofErr w:type="gramStart"/>
      <w:r w:rsidRPr="00D339B6">
        <w:rPr>
          <w:rFonts w:ascii="inherit" w:eastAsia="Times New Roman" w:hAnsi="inherit" w:cs="Arial"/>
          <w:color w:val="333333"/>
          <w:sz w:val="18"/>
          <w:szCs w:val="18"/>
        </w:rPr>
        <w:t>1.-</w:t>
      </w:r>
      <w:proofErr w:type="gramEnd"/>
      <w:r w:rsidRPr="00D339B6">
        <w:rPr>
          <w:rFonts w:ascii="inherit" w:eastAsia="Times New Roman" w:hAnsi="inherit" w:cs="Arial"/>
          <w:color w:val="333333"/>
          <w:sz w:val="18"/>
          <w:szCs w:val="18"/>
        </w:rPr>
        <w:t xml:space="preserve"> go to se11 and insert the name of your table. Display</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proofErr w:type="gramStart"/>
      <w:r w:rsidRPr="00D339B6">
        <w:rPr>
          <w:rFonts w:ascii="inherit" w:eastAsia="Times New Roman" w:hAnsi="inherit" w:cs="Arial"/>
          <w:color w:val="333333"/>
          <w:sz w:val="18"/>
          <w:szCs w:val="18"/>
        </w:rPr>
        <w:t>2.-</w:t>
      </w:r>
      <w:proofErr w:type="gramEnd"/>
      <w:r w:rsidRPr="00D339B6">
        <w:rPr>
          <w:rFonts w:ascii="inherit" w:eastAsia="Times New Roman" w:hAnsi="inherit" w:cs="Arial"/>
          <w:color w:val="333333"/>
          <w:sz w:val="18"/>
          <w:szCs w:val="18"/>
        </w:rPr>
        <w:t xml:space="preserve"> Go to "Utilities"-&gt;Table </w:t>
      </w:r>
      <w:proofErr w:type="spellStart"/>
      <w:r w:rsidRPr="00D339B6">
        <w:rPr>
          <w:rFonts w:ascii="inherit" w:eastAsia="Times New Roman" w:hAnsi="inherit" w:cs="Arial"/>
          <w:color w:val="333333"/>
          <w:sz w:val="18"/>
          <w:szCs w:val="18"/>
        </w:rPr>
        <w:t>maintenace</w:t>
      </w:r>
      <w:proofErr w:type="spellEnd"/>
      <w:r w:rsidRPr="00D339B6">
        <w:rPr>
          <w:rFonts w:ascii="inherit" w:eastAsia="Times New Roman" w:hAnsi="inherit" w:cs="Arial"/>
          <w:color w:val="333333"/>
          <w:sz w:val="18"/>
          <w:szCs w:val="18"/>
        </w:rPr>
        <w:t xml:space="preserve"> generator and look the name of function group.</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proofErr w:type="gramStart"/>
      <w:r w:rsidRPr="00D339B6">
        <w:rPr>
          <w:rFonts w:ascii="inherit" w:eastAsia="Times New Roman" w:hAnsi="inherit" w:cs="Arial"/>
          <w:color w:val="333333"/>
          <w:sz w:val="18"/>
          <w:szCs w:val="18"/>
        </w:rPr>
        <w:t>3.-</w:t>
      </w:r>
      <w:proofErr w:type="gramEnd"/>
      <w:r w:rsidRPr="00D339B6">
        <w:rPr>
          <w:rFonts w:ascii="inherit" w:eastAsia="Times New Roman" w:hAnsi="inherit" w:cs="Arial"/>
          <w:color w:val="333333"/>
          <w:sz w:val="18"/>
          <w:szCs w:val="18"/>
        </w:rPr>
        <w:t xml:space="preserve"> go to se80 and insert the name of your function group. Double click on your screen and click the button "Layout". </w:t>
      </w:r>
      <w:proofErr w:type="gramStart"/>
      <w:r w:rsidRPr="00D339B6">
        <w:rPr>
          <w:rFonts w:ascii="inherit" w:eastAsia="Times New Roman" w:hAnsi="inherit" w:cs="Arial"/>
          <w:color w:val="333333"/>
          <w:sz w:val="18"/>
          <w:szCs w:val="18"/>
        </w:rPr>
        <w:t xml:space="preserve">This show the image of </w:t>
      </w:r>
      <w:proofErr w:type="spellStart"/>
      <w:r w:rsidRPr="00D339B6">
        <w:rPr>
          <w:rFonts w:ascii="inherit" w:eastAsia="Times New Roman" w:hAnsi="inherit" w:cs="Arial"/>
          <w:color w:val="333333"/>
          <w:sz w:val="18"/>
          <w:szCs w:val="18"/>
        </w:rPr>
        <w:t>dynpro</w:t>
      </w:r>
      <w:proofErr w:type="spellEnd"/>
      <w:r w:rsidRPr="00D339B6">
        <w:rPr>
          <w:rFonts w:ascii="inherit" w:eastAsia="Times New Roman" w:hAnsi="inherit" w:cs="Arial"/>
          <w:color w:val="333333"/>
          <w:sz w:val="18"/>
          <w:szCs w:val="18"/>
        </w:rPr>
        <w:t xml:space="preserve"> of sm30.</w:t>
      </w:r>
      <w:proofErr w:type="gramEnd"/>
      <w:r w:rsidRPr="00D339B6">
        <w:rPr>
          <w:rFonts w:ascii="inherit" w:eastAsia="Times New Roman" w:hAnsi="inherit" w:cs="Arial"/>
          <w:color w:val="333333"/>
          <w:sz w:val="18"/>
          <w:szCs w:val="18"/>
        </w:rPr>
        <w:t xml:space="preserve"> Double click in the column that you want it is non-editable and in your </w:t>
      </w:r>
      <w:proofErr w:type="spellStart"/>
      <w:r w:rsidRPr="00D339B6">
        <w:rPr>
          <w:rFonts w:ascii="inherit" w:eastAsia="Times New Roman" w:hAnsi="inherit" w:cs="Arial"/>
          <w:color w:val="333333"/>
          <w:sz w:val="18"/>
          <w:szCs w:val="18"/>
        </w:rPr>
        <w:t>atributes</w:t>
      </w:r>
      <w:proofErr w:type="spellEnd"/>
      <w:r w:rsidRPr="00D339B6">
        <w:rPr>
          <w:rFonts w:ascii="inherit" w:eastAsia="Times New Roman" w:hAnsi="inherit" w:cs="Arial"/>
          <w:color w:val="333333"/>
          <w:sz w:val="18"/>
          <w:szCs w:val="18"/>
        </w:rPr>
        <w:t xml:space="preserve"> check "only output".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With this, all fields will be non-editable but you will can delete and add lines in the table.</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Regards</w:t>
      </w:r>
    </w:p>
    <w:p w:rsidR="00D339B6" w:rsidRPr="00D339B6" w:rsidRDefault="001C0349" w:rsidP="00D339B6">
      <w:pPr>
        <w:spacing w:after="180" w:line="240" w:lineRule="auto"/>
        <w:textAlignment w:val="baseline"/>
        <w:rPr>
          <w:rFonts w:ascii="inherit" w:eastAsia="Times New Roman" w:hAnsi="inherit" w:cs="Arial"/>
          <w:color w:val="333333"/>
          <w:sz w:val="18"/>
          <w:szCs w:val="18"/>
        </w:rPr>
      </w:pPr>
      <w:hyperlink r:id="rId12" w:anchor="5890381" w:history="1">
        <w:r w:rsidR="00D339B6" w:rsidRPr="00D339B6">
          <w:rPr>
            <w:rFonts w:ascii="inherit" w:eastAsia="Times New Roman" w:hAnsi="inherit" w:cs="Arial"/>
            <w:b/>
            <w:bCs/>
            <w:color w:val="3778C7"/>
            <w:sz w:val="16"/>
            <w:u w:val="single"/>
          </w:rPr>
          <w:t>See the answer in context</w:t>
        </w:r>
      </w:hyperlink>
    </w:p>
    <w:p w:rsidR="00D339B6" w:rsidRPr="00D339B6" w:rsidRDefault="00D339B6" w:rsidP="00D339B6">
      <w:pPr>
        <w:numPr>
          <w:ilvl w:val="0"/>
          <w:numId w:val="1"/>
        </w:numPr>
        <w:spacing w:after="0" w:line="240" w:lineRule="auto"/>
        <w:ind w:left="795"/>
        <w:textAlignment w:val="bottom"/>
        <w:rPr>
          <w:rFonts w:ascii="inherit" w:eastAsia="Times New Roman" w:hAnsi="inherit" w:cs="Arial"/>
          <w:color w:val="8B8B8B"/>
          <w:sz w:val="16"/>
          <w:szCs w:val="16"/>
        </w:rPr>
      </w:pPr>
      <w:r w:rsidRPr="00D339B6">
        <w:rPr>
          <w:rFonts w:ascii="inherit" w:eastAsia="Times New Roman" w:hAnsi="inherit" w:cs="Arial"/>
          <w:color w:val="8B8B8B"/>
          <w:sz w:val="16"/>
        </w:rPr>
        <w:t>7737 Views</w:t>
      </w:r>
    </w:p>
    <w:p w:rsidR="00D339B6" w:rsidRPr="00D339B6" w:rsidRDefault="00D339B6" w:rsidP="00D339B6">
      <w:pPr>
        <w:numPr>
          <w:ilvl w:val="0"/>
          <w:numId w:val="1"/>
        </w:numPr>
        <w:spacing w:after="0" w:line="240" w:lineRule="auto"/>
        <w:ind w:left="795"/>
        <w:textAlignment w:val="bottom"/>
        <w:rPr>
          <w:rFonts w:ascii="inherit" w:eastAsia="Times New Roman" w:hAnsi="inherit" w:cs="Arial"/>
          <w:color w:val="8B8B8B"/>
          <w:sz w:val="16"/>
          <w:szCs w:val="16"/>
        </w:rPr>
      </w:pPr>
      <w:r w:rsidRPr="00D339B6">
        <w:rPr>
          <w:rFonts w:ascii="inherit" w:eastAsia="Times New Roman" w:hAnsi="inherit" w:cs="Arial"/>
          <w:color w:val="8B8B8B"/>
          <w:sz w:val="16"/>
        </w:rPr>
        <w:t>Topics: </w:t>
      </w:r>
      <w:proofErr w:type="spellStart"/>
      <w:r w:rsidR="001C0349" w:rsidRPr="00D339B6">
        <w:rPr>
          <w:rFonts w:ascii="inherit" w:eastAsia="Times New Roman" w:hAnsi="inherit" w:cs="Arial"/>
          <w:color w:val="8B8B8B"/>
          <w:sz w:val="16"/>
        </w:rPr>
        <w:fldChar w:fldCharType="begin"/>
      </w:r>
      <w:r w:rsidRPr="00D339B6">
        <w:rPr>
          <w:rFonts w:ascii="inherit" w:eastAsia="Times New Roman" w:hAnsi="inherit" w:cs="Arial"/>
          <w:color w:val="8B8B8B"/>
          <w:sz w:val="16"/>
        </w:rPr>
        <w:instrText xml:space="preserve"> HYPERLINK "http://scn.sap.com/community/abap/tags" \l "/?tags=abap" </w:instrText>
      </w:r>
      <w:r w:rsidR="001C0349" w:rsidRPr="00D339B6">
        <w:rPr>
          <w:rFonts w:ascii="inherit" w:eastAsia="Times New Roman" w:hAnsi="inherit" w:cs="Arial"/>
          <w:color w:val="8B8B8B"/>
          <w:sz w:val="16"/>
        </w:rPr>
        <w:fldChar w:fldCharType="separate"/>
      </w:r>
      <w:r w:rsidRPr="00D339B6">
        <w:rPr>
          <w:rFonts w:ascii="inherit" w:eastAsia="Times New Roman" w:hAnsi="inherit" w:cs="Arial"/>
          <w:color w:val="8CA9CD"/>
          <w:sz w:val="16"/>
          <w:u w:val="single"/>
        </w:rPr>
        <w:t>abap</w:t>
      </w:r>
      <w:proofErr w:type="spellEnd"/>
      <w:r w:rsidR="001C0349" w:rsidRPr="00D339B6">
        <w:rPr>
          <w:rFonts w:ascii="inherit" w:eastAsia="Times New Roman" w:hAnsi="inherit" w:cs="Arial"/>
          <w:color w:val="8B8B8B"/>
          <w:sz w:val="16"/>
        </w:rPr>
        <w:fldChar w:fldCharType="end"/>
      </w:r>
    </w:p>
    <w:p w:rsidR="00D339B6" w:rsidRPr="00D339B6" w:rsidRDefault="00D339B6" w:rsidP="00D339B6">
      <w:pPr>
        <w:spacing w:after="0" w:line="240" w:lineRule="auto"/>
        <w:textAlignment w:val="baseline"/>
        <w:rPr>
          <w:rFonts w:ascii="inherit" w:eastAsia="Times New Roman" w:hAnsi="inherit" w:cs="Arial"/>
          <w:color w:val="999999"/>
          <w:sz w:val="17"/>
          <w:szCs w:val="17"/>
        </w:rPr>
      </w:pPr>
      <w:r w:rsidRPr="00D339B6">
        <w:rPr>
          <w:rFonts w:ascii="inherit" w:eastAsia="Times New Roman" w:hAnsi="inherit" w:cs="Arial"/>
          <w:color w:val="999999"/>
          <w:sz w:val="17"/>
          <w:szCs w:val="17"/>
        </w:rPr>
        <w:t>Average User Rating</w:t>
      </w:r>
    </w:p>
    <w:p w:rsidR="00D339B6" w:rsidRPr="00D339B6" w:rsidRDefault="00D339B6" w:rsidP="00D339B6">
      <w:pPr>
        <w:spacing w:line="240" w:lineRule="auto"/>
        <w:textAlignment w:val="baseline"/>
        <w:rPr>
          <w:rFonts w:ascii="inherit" w:eastAsia="Times New Roman" w:hAnsi="inherit" w:cs="Arial"/>
          <w:color w:val="999999"/>
          <w:sz w:val="17"/>
          <w:szCs w:val="17"/>
        </w:rPr>
      </w:pPr>
      <w:r w:rsidRPr="00D339B6">
        <w:rPr>
          <w:rFonts w:ascii="inherit" w:eastAsia="Times New Roman" w:hAnsi="inherit" w:cs="Arial"/>
          <w:color w:val="999999"/>
          <w:sz w:val="17"/>
          <w:szCs w:val="17"/>
        </w:rPr>
        <w:t>(0 ratings)</w:t>
      </w:r>
    </w:p>
    <w:bookmarkStart w:id="0" w:name="5844810"/>
    <w:bookmarkEnd w:id="0"/>
    <w:p w:rsidR="00D339B6" w:rsidRPr="00D339B6" w:rsidRDefault="001C0349" w:rsidP="00D339B6">
      <w:pPr>
        <w:numPr>
          <w:ilvl w:val="0"/>
          <w:numId w:val="2"/>
        </w:numPr>
        <w:spacing w:after="0" w:line="240" w:lineRule="auto"/>
        <w:ind w:left="795"/>
        <w:textAlignment w:val="baseline"/>
        <w:outlineLvl w:val="5"/>
        <w:rPr>
          <w:rFonts w:ascii="inherit" w:eastAsia="Times New Roman" w:hAnsi="inherit" w:cs="Arial"/>
          <w:color w:val="333333"/>
          <w:sz w:val="18"/>
          <w:szCs w:val="18"/>
        </w:rPr>
      </w:pPr>
      <w:r w:rsidRPr="00D339B6">
        <w:rPr>
          <w:rFonts w:ascii="inherit" w:eastAsia="Times New Roman" w:hAnsi="inherit" w:cs="Arial"/>
          <w:b/>
          <w:bCs/>
          <w:color w:val="333333"/>
          <w:sz w:val="18"/>
        </w:rPr>
        <w:fldChar w:fldCharType="begin"/>
      </w:r>
      <w:r w:rsidR="00D339B6" w:rsidRPr="00D339B6">
        <w:rPr>
          <w:rFonts w:ascii="inherit" w:eastAsia="Times New Roman" w:hAnsi="inherit" w:cs="Arial"/>
          <w:b/>
          <w:bCs/>
          <w:color w:val="333333"/>
          <w:sz w:val="18"/>
        </w:rPr>
        <w:instrText xml:space="preserve"> HYPERLINK "http://scn.sap.com/message/5844810" \l "5844810" </w:instrText>
      </w:r>
      <w:r w:rsidRPr="00D339B6">
        <w:rPr>
          <w:rFonts w:ascii="inherit" w:eastAsia="Times New Roman" w:hAnsi="inherit" w:cs="Arial"/>
          <w:b/>
          <w:bCs/>
          <w:color w:val="333333"/>
          <w:sz w:val="18"/>
        </w:rPr>
        <w:fldChar w:fldCharType="separate"/>
      </w:r>
      <w:r w:rsidR="00D339B6" w:rsidRPr="00D339B6">
        <w:rPr>
          <w:rFonts w:ascii="inherit" w:eastAsia="Times New Roman" w:hAnsi="inherit" w:cs="Arial"/>
          <w:b/>
          <w:bCs/>
          <w:color w:val="A9A9A9"/>
          <w:sz w:val="18"/>
          <w:u w:val="single"/>
        </w:rPr>
        <w:t>Re: Display/maintenance allowed with restrictions</w:t>
      </w:r>
      <w:r w:rsidRPr="00D339B6">
        <w:rPr>
          <w:rFonts w:ascii="inherit" w:eastAsia="Times New Roman" w:hAnsi="inherit" w:cs="Arial"/>
          <w:b/>
          <w:bCs/>
          <w:color w:val="333333"/>
          <w:sz w:val="18"/>
        </w:rPr>
        <w:fldChar w:fldCharType="end"/>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Pr>
          <w:rFonts w:ascii="inherit" w:eastAsia="Times New Roman" w:hAnsi="inherit" w:cs="Arial"/>
          <w:noProof/>
          <w:color w:val="3778C7"/>
          <w:sz w:val="18"/>
          <w:szCs w:val="18"/>
          <w:bdr w:val="none" w:sz="0" w:space="0" w:color="auto" w:frame="1"/>
        </w:rPr>
        <w:drawing>
          <wp:inline distT="0" distB="0" distL="0" distR="0">
            <wp:extent cx="438150" cy="438150"/>
            <wp:effectExtent l="19050" t="0" r="0" b="0"/>
            <wp:docPr id="4" name="Picture 4" descr="Rudra Prasanna Mohapatr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dra Prasanna Mohapatra">
                      <a:hlinkClick r:id="rId13"/>
                    </pic:cNvPr>
                    <pic:cNvPicPr>
                      <a:picLocks noChangeAspect="1" noChangeArrowheads="1"/>
                    </pic:cNvPicPr>
                  </pic:nvPicPr>
                  <pic:blipFill>
                    <a:blip r:embed="rId6"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r>
        <w:rPr>
          <w:rFonts w:ascii="inherit" w:eastAsia="Times New Roman" w:hAnsi="inherit" w:cs="Arial"/>
          <w:noProof/>
          <w:color w:val="333333"/>
          <w:sz w:val="18"/>
          <w:szCs w:val="18"/>
          <w:bdr w:val="none" w:sz="0" w:space="0" w:color="auto" w:frame="1"/>
        </w:rPr>
        <w:drawing>
          <wp:inline distT="0" distB="0" distL="0" distR="0">
            <wp:extent cx="285750" cy="285750"/>
            <wp:effectExtent l="19050" t="0" r="0" b="0"/>
            <wp:docPr id="5" name="Picture 5"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lver"/>
                    <pic:cNvPicPr>
                      <a:picLocks noChangeAspect="1" noChangeArrowheads="1"/>
                    </pic:cNvPicPr>
                  </pic:nvPicPr>
                  <pic:blipFill>
                    <a:blip r:embed="rId14"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p>
    <w:p w:rsidR="00D339B6" w:rsidRPr="00D339B6" w:rsidRDefault="001C0349" w:rsidP="00D339B6">
      <w:pPr>
        <w:shd w:val="clear" w:color="auto" w:fill="FFFFFF"/>
        <w:spacing w:after="0" w:line="240" w:lineRule="auto"/>
        <w:textAlignment w:val="baseline"/>
        <w:rPr>
          <w:rFonts w:ascii="inherit" w:eastAsia="Times New Roman" w:hAnsi="inherit" w:cs="Arial"/>
          <w:color w:val="333333"/>
          <w:sz w:val="18"/>
          <w:szCs w:val="18"/>
        </w:rPr>
      </w:pPr>
      <w:hyperlink r:id="rId15" w:history="1">
        <w:proofErr w:type="spellStart"/>
        <w:r w:rsidR="00D339B6" w:rsidRPr="00D339B6">
          <w:rPr>
            <w:rFonts w:ascii="inherit" w:eastAsia="Times New Roman" w:hAnsi="inherit" w:cs="Arial"/>
            <w:b/>
            <w:bCs/>
            <w:color w:val="3778C7"/>
            <w:sz w:val="18"/>
            <w:u w:val="single"/>
          </w:rPr>
          <w:t>Rudra</w:t>
        </w:r>
        <w:proofErr w:type="spellEnd"/>
        <w:r w:rsidR="00D339B6" w:rsidRPr="00D339B6">
          <w:rPr>
            <w:rFonts w:ascii="inherit" w:eastAsia="Times New Roman" w:hAnsi="inherit" w:cs="Arial"/>
            <w:b/>
            <w:bCs/>
            <w:color w:val="3778C7"/>
            <w:sz w:val="18"/>
            <w:u w:val="single"/>
          </w:rPr>
          <w:t xml:space="preserve"> </w:t>
        </w:r>
        <w:proofErr w:type="spellStart"/>
        <w:r w:rsidR="00D339B6" w:rsidRPr="00D339B6">
          <w:rPr>
            <w:rFonts w:ascii="inherit" w:eastAsia="Times New Roman" w:hAnsi="inherit" w:cs="Arial"/>
            <w:b/>
            <w:bCs/>
            <w:color w:val="3778C7"/>
            <w:sz w:val="18"/>
            <w:u w:val="single"/>
          </w:rPr>
          <w:t>Prasanna</w:t>
        </w:r>
        <w:proofErr w:type="spellEnd"/>
        <w:r w:rsidR="00D339B6" w:rsidRPr="00D339B6">
          <w:rPr>
            <w:rFonts w:ascii="inherit" w:eastAsia="Times New Roman" w:hAnsi="inherit" w:cs="Arial"/>
            <w:b/>
            <w:bCs/>
            <w:color w:val="3778C7"/>
            <w:sz w:val="18"/>
            <w:u w:val="single"/>
          </w:rPr>
          <w:t xml:space="preserve"> </w:t>
        </w:r>
        <w:proofErr w:type="spellStart"/>
        <w:r w:rsidR="00D339B6" w:rsidRPr="00D339B6">
          <w:rPr>
            <w:rFonts w:ascii="inherit" w:eastAsia="Times New Roman" w:hAnsi="inherit" w:cs="Arial"/>
            <w:b/>
            <w:bCs/>
            <w:color w:val="3778C7"/>
            <w:sz w:val="18"/>
            <w:u w:val="single"/>
          </w:rPr>
          <w:t>Mohapatra</w:t>
        </w:r>
        <w:proofErr w:type="spellEnd"/>
      </w:hyperlink>
      <w:r w:rsidR="00D339B6" w:rsidRPr="00D339B6">
        <w:rPr>
          <w:rFonts w:ascii="inherit" w:eastAsia="Times New Roman" w:hAnsi="inherit" w:cs="Arial"/>
          <w:b/>
          <w:bCs/>
          <w:color w:val="333333"/>
          <w:sz w:val="16"/>
        </w:rPr>
        <w:t> </w:t>
      </w:r>
      <w:r w:rsidR="00D339B6" w:rsidRPr="00D339B6">
        <w:rPr>
          <w:rFonts w:ascii="inherit" w:eastAsia="Times New Roman" w:hAnsi="inherit" w:cs="Arial"/>
          <w:color w:val="333333"/>
          <w:sz w:val="16"/>
        </w:rPr>
        <w:t>Jul 23, 2008 9:13 AM </w:t>
      </w:r>
      <w:r w:rsidR="00D339B6" w:rsidRPr="00D339B6">
        <w:rPr>
          <w:rFonts w:ascii="inherit" w:eastAsia="Times New Roman" w:hAnsi="inherit" w:cs="Arial"/>
          <w:color w:val="A9A9A9"/>
          <w:sz w:val="16"/>
        </w:rPr>
        <w:t>(</w:t>
      </w:r>
      <w:hyperlink r:id="rId16" w:anchor="5844784" w:tooltip="Go to message" w:history="1">
        <w:r w:rsidR="00D339B6" w:rsidRPr="00D339B6">
          <w:rPr>
            <w:rFonts w:ascii="inherit" w:eastAsia="Times New Roman" w:hAnsi="inherit" w:cs="Arial"/>
            <w:color w:val="A9A9A9"/>
            <w:sz w:val="16"/>
            <w:u w:val="single"/>
          </w:rPr>
          <w:t xml:space="preserve">in response to </w:t>
        </w:r>
        <w:proofErr w:type="spellStart"/>
        <w:r w:rsidR="00D339B6" w:rsidRPr="00D339B6">
          <w:rPr>
            <w:rFonts w:ascii="inherit" w:eastAsia="Times New Roman" w:hAnsi="inherit" w:cs="Arial"/>
            <w:color w:val="A9A9A9"/>
            <w:sz w:val="16"/>
            <w:u w:val="single"/>
          </w:rPr>
          <w:t>myahsam</w:t>
        </w:r>
        <w:proofErr w:type="spellEnd"/>
        <w:r w:rsidR="00D339B6" w:rsidRPr="00D339B6">
          <w:rPr>
            <w:rFonts w:ascii="inherit" w:eastAsia="Times New Roman" w:hAnsi="inherit" w:cs="Arial"/>
            <w:color w:val="A9A9A9"/>
            <w:sz w:val="16"/>
            <w:u w:val="single"/>
          </w:rPr>
          <w:t xml:space="preserve"> </w:t>
        </w:r>
        <w:proofErr w:type="spellStart"/>
        <w:proofErr w:type="gramStart"/>
        <w:r w:rsidR="00D339B6" w:rsidRPr="00D339B6">
          <w:rPr>
            <w:rFonts w:ascii="inherit" w:eastAsia="Times New Roman" w:hAnsi="inherit" w:cs="Arial"/>
            <w:color w:val="A9A9A9"/>
            <w:sz w:val="16"/>
            <w:u w:val="single"/>
          </w:rPr>
          <w:t>wong</w:t>
        </w:r>
        <w:proofErr w:type="spellEnd"/>
        <w:proofErr w:type="gramEnd"/>
      </w:hyperlink>
      <w:r w:rsidR="00D339B6" w:rsidRPr="00D339B6">
        <w:rPr>
          <w:rFonts w:ascii="inherit" w:eastAsia="Times New Roman" w:hAnsi="inherit" w:cs="Arial"/>
          <w:color w:val="A9A9A9"/>
          <w:sz w:val="16"/>
        </w:rPr>
        <w: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proofErr w:type="gramStart"/>
      <w:r w:rsidRPr="00D339B6">
        <w:rPr>
          <w:rFonts w:ascii="inherit" w:eastAsia="Times New Roman" w:hAnsi="inherit" w:cs="Arial"/>
          <w:color w:val="333333"/>
          <w:sz w:val="18"/>
          <w:szCs w:val="18"/>
        </w:rPr>
        <w:t>this</w:t>
      </w:r>
      <w:proofErr w:type="gramEnd"/>
      <w:r w:rsidRPr="00D339B6">
        <w:rPr>
          <w:rFonts w:ascii="inherit" w:eastAsia="Times New Roman" w:hAnsi="inherit" w:cs="Arial"/>
          <w:color w:val="333333"/>
          <w:sz w:val="18"/>
          <w:szCs w:val="18"/>
        </w:rPr>
        <w:t xml:space="preserve"> can be achieved with help of EVENTs</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proofErr w:type="gramStart"/>
      <w:r w:rsidRPr="00D339B6">
        <w:rPr>
          <w:rFonts w:ascii="inherit" w:eastAsia="Times New Roman" w:hAnsi="inherit" w:cs="Arial"/>
          <w:color w:val="333333"/>
          <w:sz w:val="18"/>
          <w:szCs w:val="18"/>
        </w:rPr>
        <w:t>go</w:t>
      </w:r>
      <w:proofErr w:type="gramEnd"/>
      <w:r w:rsidRPr="00D339B6">
        <w:rPr>
          <w:rFonts w:ascii="inherit" w:eastAsia="Times New Roman" w:hAnsi="inherit" w:cs="Arial"/>
          <w:color w:val="333333"/>
          <w:sz w:val="18"/>
          <w:szCs w:val="18"/>
        </w:rPr>
        <w:t xml:space="preserve"> to utility--&gt; Table </w:t>
      </w:r>
      <w:proofErr w:type="spellStart"/>
      <w:r w:rsidRPr="00D339B6">
        <w:rPr>
          <w:rFonts w:ascii="inherit" w:eastAsia="Times New Roman" w:hAnsi="inherit" w:cs="Arial"/>
          <w:color w:val="333333"/>
          <w:sz w:val="18"/>
          <w:szCs w:val="18"/>
        </w:rPr>
        <w:t>Maintainance</w:t>
      </w:r>
      <w:proofErr w:type="spellEnd"/>
      <w:r w:rsidRPr="00D339B6">
        <w:rPr>
          <w:rFonts w:ascii="inherit" w:eastAsia="Times New Roman" w:hAnsi="inherit" w:cs="Arial"/>
          <w:color w:val="333333"/>
          <w:sz w:val="18"/>
          <w:szCs w:val="18"/>
        </w:rPr>
        <w:t xml:space="preserve"> </w:t>
      </w:r>
      <w:proofErr w:type="spellStart"/>
      <w:r w:rsidRPr="00D339B6">
        <w:rPr>
          <w:rFonts w:ascii="inherit" w:eastAsia="Times New Roman" w:hAnsi="inherit" w:cs="Arial"/>
          <w:color w:val="333333"/>
          <w:sz w:val="18"/>
          <w:szCs w:val="18"/>
        </w:rPr>
        <w:t>Generater</w:t>
      </w:r>
      <w:proofErr w:type="spellEnd"/>
      <w:r w:rsidRPr="00D339B6">
        <w:rPr>
          <w:rFonts w:ascii="inherit" w:eastAsia="Times New Roman" w:hAnsi="inherit" w:cs="Arial"/>
          <w:color w:val="333333"/>
          <w:sz w:val="18"/>
          <w:szCs w:val="18"/>
        </w:rPr>
        <w: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Then go to environment</w:t>
      </w:r>
      <w:del w:id="1" w:author="Unknown">
        <w:r w:rsidRPr="00D339B6">
          <w:rPr>
            <w:rFonts w:ascii="inherit" w:eastAsia="Times New Roman" w:hAnsi="inherit" w:cs="Arial"/>
            <w:color w:val="333333"/>
            <w:sz w:val="18"/>
            <w:szCs w:val="18"/>
            <w:bdr w:val="none" w:sz="0" w:space="0" w:color="auto" w:frame="1"/>
          </w:rPr>
          <w:delText>-&gt;Modification</w:delText>
        </w:r>
      </w:del>
      <w:r w:rsidRPr="00D339B6">
        <w:rPr>
          <w:rFonts w:ascii="inherit" w:eastAsia="Times New Roman" w:hAnsi="inherit" w:cs="Arial"/>
          <w:color w:val="333333"/>
          <w:sz w:val="18"/>
          <w:szCs w:val="18"/>
        </w:rPr>
        <w:t>&gt; events.</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There u can write you own code to put restriction in TMG</w:t>
      </w:r>
    </w:p>
    <w:p w:rsidR="00D339B6" w:rsidRPr="00D339B6" w:rsidRDefault="001C0349" w:rsidP="00D339B6">
      <w:pPr>
        <w:numPr>
          <w:ilvl w:val="1"/>
          <w:numId w:val="2"/>
        </w:numPr>
        <w:spacing w:after="0" w:line="240" w:lineRule="auto"/>
        <w:ind w:left="1095"/>
        <w:jc w:val="right"/>
        <w:textAlignment w:val="bottom"/>
        <w:rPr>
          <w:rFonts w:ascii="inherit" w:eastAsia="Times New Roman" w:hAnsi="inherit" w:cs="Arial"/>
          <w:color w:val="333333"/>
          <w:sz w:val="16"/>
          <w:szCs w:val="16"/>
        </w:rPr>
      </w:pPr>
      <w:hyperlink r:id="rId17" w:history="1">
        <w:r w:rsidR="00D339B6" w:rsidRPr="00D339B6">
          <w:rPr>
            <w:rFonts w:ascii="inherit" w:eastAsia="Times New Roman" w:hAnsi="inherit" w:cs="Arial"/>
            <w:color w:val="3778C7"/>
            <w:sz w:val="16"/>
            <w:u w:val="single"/>
          </w:rPr>
          <w:t>Alert Moderator</w:t>
        </w:r>
      </w:hyperlink>
    </w:p>
    <w:p w:rsidR="00D339B6" w:rsidRPr="00D339B6" w:rsidRDefault="00D339B6" w:rsidP="00D339B6">
      <w:pPr>
        <w:pBdr>
          <w:top w:val="single" w:sz="6" w:space="5" w:color="EBEBEB"/>
        </w:pBdr>
        <w:spacing w:after="0" w:line="240" w:lineRule="auto"/>
        <w:jc w:val="right"/>
        <w:textAlignment w:val="baseline"/>
        <w:rPr>
          <w:rFonts w:ascii="inherit" w:eastAsia="Times New Roman" w:hAnsi="inherit" w:cs="Arial"/>
          <w:color w:val="333333"/>
          <w:sz w:val="16"/>
          <w:szCs w:val="16"/>
        </w:rPr>
      </w:pPr>
      <w:r w:rsidRPr="00D339B6">
        <w:rPr>
          <w:rFonts w:ascii="inherit" w:eastAsia="Times New Roman" w:hAnsi="inherit" w:cs="Arial"/>
          <w:color w:val="333333"/>
          <w:sz w:val="16"/>
        </w:rPr>
        <w:t> </w:t>
      </w:r>
    </w:p>
    <w:p w:rsidR="00D339B6" w:rsidRPr="00D339B6" w:rsidRDefault="00D339B6" w:rsidP="00D339B6">
      <w:pPr>
        <w:numPr>
          <w:ilvl w:val="1"/>
          <w:numId w:val="2"/>
        </w:numPr>
        <w:spacing w:after="0" w:line="240" w:lineRule="auto"/>
        <w:ind w:left="1095"/>
        <w:jc w:val="right"/>
        <w:textAlignment w:val="bottom"/>
        <w:rPr>
          <w:rFonts w:ascii="inherit" w:eastAsia="Times New Roman" w:hAnsi="inherit" w:cs="Arial"/>
          <w:color w:val="333333"/>
          <w:sz w:val="16"/>
          <w:szCs w:val="16"/>
        </w:rPr>
      </w:pPr>
      <w:r w:rsidRPr="00D339B6">
        <w:rPr>
          <w:rFonts w:ascii="inherit" w:eastAsia="Times New Roman" w:hAnsi="inherit" w:cs="Arial"/>
          <w:color w:val="CCCCCC"/>
          <w:sz w:val="16"/>
        </w:rPr>
        <w:t>Like (</w:t>
      </w:r>
      <w:hyperlink r:id="rId18" w:history="1">
        <w:r w:rsidRPr="00D339B6">
          <w:rPr>
            <w:rFonts w:ascii="inherit" w:eastAsia="Times New Roman" w:hAnsi="inherit" w:cs="Arial"/>
            <w:color w:val="3778C7"/>
            <w:sz w:val="16"/>
            <w:u w:val="single"/>
          </w:rPr>
          <w:t>0</w:t>
        </w:r>
      </w:hyperlink>
      <w:r w:rsidRPr="00D339B6">
        <w:rPr>
          <w:rFonts w:ascii="inherit" w:eastAsia="Times New Roman" w:hAnsi="inherit" w:cs="Arial"/>
          <w:color w:val="CCCCCC"/>
          <w:sz w:val="16"/>
        </w:rPr>
        <w:t>)</w:t>
      </w:r>
    </w:p>
    <w:bookmarkStart w:id="2" w:name="5844813"/>
    <w:bookmarkEnd w:id="2"/>
    <w:p w:rsidR="00D339B6" w:rsidRPr="00D339B6" w:rsidRDefault="001C0349" w:rsidP="00D339B6">
      <w:pPr>
        <w:numPr>
          <w:ilvl w:val="0"/>
          <w:numId w:val="2"/>
        </w:numPr>
        <w:spacing w:after="0" w:line="240" w:lineRule="auto"/>
        <w:ind w:left="795"/>
        <w:textAlignment w:val="baseline"/>
        <w:outlineLvl w:val="5"/>
        <w:rPr>
          <w:rFonts w:ascii="inherit" w:eastAsia="Times New Roman" w:hAnsi="inherit" w:cs="Arial"/>
          <w:color w:val="333333"/>
          <w:sz w:val="18"/>
          <w:szCs w:val="18"/>
        </w:rPr>
      </w:pPr>
      <w:r w:rsidRPr="00D339B6">
        <w:rPr>
          <w:rFonts w:ascii="inherit" w:eastAsia="Times New Roman" w:hAnsi="inherit" w:cs="Arial"/>
          <w:b/>
          <w:bCs/>
          <w:color w:val="333333"/>
          <w:sz w:val="18"/>
        </w:rPr>
        <w:fldChar w:fldCharType="begin"/>
      </w:r>
      <w:r w:rsidR="00D339B6" w:rsidRPr="00D339B6">
        <w:rPr>
          <w:rFonts w:ascii="inherit" w:eastAsia="Times New Roman" w:hAnsi="inherit" w:cs="Arial"/>
          <w:b/>
          <w:bCs/>
          <w:color w:val="333333"/>
          <w:sz w:val="18"/>
        </w:rPr>
        <w:instrText xml:space="preserve"> HYPERLINK "http://scn.sap.com/message/5844813" \l "5844813" </w:instrText>
      </w:r>
      <w:r w:rsidRPr="00D339B6">
        <w:rPr>
          <w:rFonts w:ascii="inherit" w:eastAsia="Times New Roman" w:hAnsi="inherit" w:cs="Arial"/>
          <w:b/>
          <w:bCs/>
          <w:color w:val="333333"/>
          <w:sz w:val="18"/>
        </w:rPr>
        <w:fldChar w:fldCharType="separate"/>
      </w:r>
      <w:r w:rsidR="00D339B6" w:rsidRPr="00D339B6">
        <w:rPr>
          <w:rFonts w:ascii="inherit" w:eastAsia="Times New Roman" w:hAnsi="inherit" w:cs="Arial"/>
          <w:b/>
          <w:bCs/>
          <w:color w:val="A9A9A9"/>
          <w:sz w:val="18"/>
          <w:u w:val="single"/>
        </w:rPr>
        <w:t>Re: Display/maintenance allowed with restrictions</w:t>
      </w:r>
      <w:r w:rsidRPr="00D339B6">
        <w:rPr>
          <w:rFonts w:ascii="inherit" w:eastAsia="Times New Roman" w:hAnsi="inherit" w:cs="Arial"/>
          <w:b/>
          <w:bCs/>
          <w:color w:val="333333"/>
          <w:sz w:val="18"/>
        </w:rPr>
        <w:fldChar w:fldCharType="end"/>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Pr>
          <w:rFonts w:ascii="inherit" w:eastAsia="Times New Roman" w:hAnsi="inherit" w:cs="Arial"/>
          <w:noProof/>
          <w:color w:val="3778C7"/>
          <w:sz w:val="18"/>
          <w:szCs w:val="18"/>
          <w:bdr w:val="none" w:sz="0" w:space="0" w:color="auto" w:frame="1"/>
        </w:rPr>
        <w:drawing>
          <wp:inline distT="0" distB="0" distL="0" distR="0">
            <wp:extent cx="438150" cy="438150"/>
            <wp:effectExtent l="19050" t="0" r="0" b="0"/>
            <wp:docPr id="6" name="Picture 6" descr="Raghavender Poosarl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ghavender Poosarla">
                      <a:hlinkClick r:id="rId19"/>
                    </pic:cNvPr>
                    <pic:cNvPicPr>
                      <a:picLocks noChangeAspect="1" noChangeArrowheads="1"/>
                    </pic:cNvPicPr>
                  </pic:nvPicPr>
                  <pic:blipFill>
                    <a:blip r:embed="rId20"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r>
        <w:rPr>
          <w:rFonts w:ascii="inherit" w:eastAsia="Times New Roman" w:hAnsi="inherit" w:cs="Arial"/>
          <w:noProof/>
          <w:color w:val="333333"/>
          <w:sz w:val="18"/>
          <w:szCs w:val="18"/>
          <w:bdr w:val="none" w:sz="0" w:space="0" w:color="auto" w:frame="1"/>
        </w:rPr>
        <w:drawing>
          <wp:inline distT="0" distB="0" distL="0" distR="0">
            <wp:extent cx="285750" cy="285750"/>
            <wp:effectExtent l="19050" t="0" r="0" b="0"/>
            <wp:docPr id="7" name="Picture 7"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lver"/>
                    <pic:cNvPicPr>
                      <a:picLocks noChangeAspect="1" noChangeArrowheads="1"/>
                    </pic:cNvPicPr>
                  </pic:nvPicPr>
                  <pic:blipFill>
                    <a:blip r:embed="rId14"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p>
    <w:p w:rsidR="00D339B6" w:rsidRPr="00D339B6" w:rsidRDefault="001C0349" w:rsidP="00D339B6">
      <w:pPr>
        <w:shd w:val="clear" w:color="auto" w:fill="FFFFFF"/>
        <w:spacing w:after="0" w:line="240" w:lineRule="auto"/>
        <w:textAlignment w:val="baseline"/>
        <w:rPr>
          <w:rFonts w:ascii="inherit" w:eastAsia="Times New Roman" w:hAnsi="inherit" w:cs="Arial"/>
          <w:color w:val="333333"/>
          <w:sz w:val="18"/>
          <w:szCs w:val="18"/>
        </w:rPr>
      </w:pPr>
      <w:hyperlink r:id="rId21" w:history="1">
        <w:proofErr w:type="spellStart"/>
        <w:r w:rsidR="00D339B6" w:rsidRPr="00D339B6">
          <w:rPr>
            <w:rFonts w:ascii="inherit" w:eastAsia="Times New Roman" w:hAnsi="inherit" w:cs="Arial"/>
            <w:b/>
            <w:bCs/>
            <w:color w:val="3778C7"/>
            <w:sz w:val="18"/>
            <w:u w:val="single"/>
          </w:rPr>
          <w:t>Raghavender</w:t>
        </w:r>
        <w:proofErr w:type="spellEnd"/>
        <w:r w:rsidR="00D339B6" w:rsidRPr="00D339B6">
          <w:rPr>
            <w:rFonts w:ascii="inherit" w:eastAsia="Times New Roman" w:hAnsi="inherit" w:cs="Arial"/>
            <w:b/>
            <w:bCs/>
            <w:color w:val="3778C7"/>
            <w:sz w:val="18"/>
            <w:u w:val="single"/>
          </w:rPr>
          <w:t xml:space="preserve"> </w:t>
        </w:r>
        <w:proofErr w:type="spellStart"/>
        <w:r w:rsidR="00D339B6" w:rsidRPr="00D339B6">
          <w:rPr>
            <w:rFonts w:ascii="inherit" w:eastAsia="Times New Roman" w:hAnsi="inherit" w:cs="Arial"/>
            <w:b/>
            <w:bCs/>
            <w:color w:val="3778C7"/>
            <w:sz w:val="18"/>
            <w:u w:val="single"/>
          </w:rPr>
          <w:t>Poosarla</w:t>
        </w:r>
        <w:proofErr w:type="spellEnd"/>
      </w:hyperlink>
      <w:r w:rsidR="00D339B6" w:rsidRPr="00D339B6">
        <w:rPr>
          <w:rFonts w:ascii="inherit" w:eastAsia="Times New Roman" w:hAnsi="inherit" w:cs="Arial"/>
          <w:b/>
          <w:bCs/>
          <w:color w:val="333333"/>
          <w:sz w:val="16"/>
        </w:rPr>
        <w:t> </w:t>
      </w:r>
      <w:r w:rsidR="00D339B6" w:rsidRPr="00D339B6">
        <w:rPr>
          <w:rFonts w:ascii="inherit" w:eastAsia="Times New Roman" w:hAnsi="inherit" w:cs="Arial"/>
          <w:color w:val="333333"/>
          <w:sz w:val="16"/>
        </w:rPr>
        <w:t>Jul 23, 2008 9:14 AM </w:t>
      </w:r>
      <w:r w:rsidR="00D339B6" w:rsidRPr="00D339B6">
        <w:rPr>
          <w:rFonts w:ascii="inherit" w:eastAsia="Times New Roman" w:hAnsi="inherit" w:cs="Arial"/>
          <w:color w:val="A9A9A9"/>
          <w:sz w:val="16"/>
        </w:rPr>
        <w:t>(</w:t>
      </w:r>
      <w:hyperlink r:id="rId22" w:anchor="5844784" w:tooltip="Go to message" w:history="1">
        <w:r w:rsidR="00D339B6" w:rsidRPr="00D339B6">
          <w:rPr>
            <w:rFonts w:ascii="inherit" w:eastAsia="Times New Roman" w:hAnsi="inherit" w:cs="Arial"/>
            <w:color w:val="A9A9A9"/>
            <w:sz w:val="16"/>
            <w:u w:val="single"/>
          </w:rPr>
          <w:t xml:space="preserve">in response to </w:t>
        </w:r>
        <w:proofErr w:type="spellStart"/>
        <w:r w:rsidR="00D339B6" w:rsidRPr="00D339B6">
          <w:rPr>
            <w:rFonts w:ascii="inherit" w:eastAsia="Times New Roman" w:hAnsi="inherit" w:cs="Arial"/>
            <w:color w:val="A9A9A9"/>
            <w:sz w:val="16"/>
            <w:u w:val="single"/>
          </w:rPr>
          <w:t>myahsam</w:t>
        </w:r>
        <w:proofErr w:type="spellEnd"/>
        <w:r w:rsidR="00D339B6" w:rsidRPr="00D339B6">
          <w:rPr>
            <w:rFonts w:ascii="inherit" w:eastAsia="Times New Roman" w:hAnsi="inherit" w:cs="Arial"/>
            <w:color w:val="A9A9A9"/>
            <w:sz w:val="16"/>
            <w:u w:val="single"/>
          </w:rPr>
          <w:t xml:space="preserve"> </w:t>
        </w:r>
        <w:proofErr w:type="spellStart"/>
        <w:proofErr w:type="gramStart"/>
        <w:r w:rsidR="00D339B6" w:rsidRPr="00D339B6">
          <w:rPr>
            <w:rFonts w:ascii="inherit" w:eastAsia="Times New Roman" w:hAnsi="inherit" w:cs="Arial"/>
            <w:color w:val="A9A9A9"/>
            <w:sz w:val="16"/>
            <w:u w:val="single"/>
          </w:rPr>
          <w:t>wong</w:t>
        </w:r>
        <w:proofErr w:type="spellEnd"/>
        <w:proofErr w:type="gramEnd"/>
      </w:hyperlink>
      <w:r w:rsidR="00D339B6" w:rsidRPr="00D339B6">
        <w:rPr>
          <w:rFonts w:ascii="inherit" w:eastAsia="Times New Roman" w:hAnsi="inherit" w:cs="Arial"/>
          <w:color w:val="A9A9A9"/>
          <w:sz w:val="16"/>
        </w:rPr>
        <w: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Hi,</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lastRenderedPageBreak/>
        <w:t>Display/maintenance allowed to limited extent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Usage of standard table maintenance tools is allowed to a limited extent: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Transaction SE16 allows the display function for this Dictionary object, but no maintenance.</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Generation of a maintenance dialog for this Dictionary object is possible using transaction SE54.</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Transaction SM30 does not allow maintenance and display functions for this Dictionary object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xml:space="preserve">Note: The generated dialog can be included in view clusters (data maintenance through transaction SM34) or called within a program through the function module </w:t>
      </w:r>
      <w:proofErr w:type="spellStart"/>
      <w:r w:rsidRPr="00D339B6">
        <w:rPr>
          <w:rFonts w:ascii="inherit" w:eastAsia="Times New Roman" w:hAnsi="inherit" w:cs="Arial"/>
          <w:color w:val="333333"/>
          <w:sz w:val="18"/>
          <w:szCs w:val="18"/>
        </w:rPr>
        <w:t>View_Maintenance_Call</w:t>
      </w:r>
      <w:proofErr w:type="spellEnd"/>
      <w:r w:rsidRPr="00D339B6">
        <w:rPr>
          <w:rFonts w:ascii="inherit" w:eastAsia="Times New Roman" w:hAnsi="inherit" w:cs="Arial"/>
          <w:color w:val="333333"/>
          <w:sz w:val="18"/>
          <w:szCs w:val="18"/>
        </w:rPr>
        <w: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proofErr w:type="spellStart"/>
      <w:r w:rsidRPr="00D339B6">
        <w:rPr>
          <w:rFonts w:ascii="inherit" w:eastAsia="Times New Roman" w:hAnsi="inherit" w:cs="Arial"/>
          <w:color w:val="333333"/>
          <w:sz w:val="18"/>
          <w:szCs w:val="18"/>
        </w:rPr>
        <w:t>Raghav</w:t>
      </w:r>
      <w:proofErr w:type="spellEnd"/>
    </w:p>
    <w:p w:rsidR="00D339B6" w:rsidRPr="00D339B6" w:rsidRDefault="001C0349" w:rsidP="00D339B6">
      <w:pPr>
        <w:numPr>
          <w:ilvl w:val="1"/>
          <w:numId w:val="2"/>
        </w:numPr>
        <w:spacing w:after="0" w:line="240" w:lineRule="auto"/>
        <w:ind w:left="1095"/>
        <w:jc w:val="right"/>
        <w:textAlignment w:val="bottom"/>
        <w:rPr>
          <w:rFonts w:ascii="inherit" w:eastAsia="Times New Roman" w:hAnsi="inherit" w:cs="Arial"/>
          <w:color w:val="333333"/>
          <w:sz w:val="16"/>
          <w:szCs w:val="16"/>
        </w:rPr>
      </w:pPr>
      <w:hyperlink r:id="rId23" w:history="1">
        <w:r w:rsidR="00D339B6" w:rsidRPr="00D339B6">
          <w:rPr>
            <w:rFonts w:ascii="inherit" w:eastAsia="Times New Roman" w:hAnsi="inherit" w:cs="Arial"/>
            <w:color w:val="3778C7"/>
            <w:sz w:val="16"/>
            <w:u w:val="single"/>
          </w:rPr>
          <w:t>Alert Moderator</w:t>
        </w:r>
      </w:hyperlink>
    </w:p>
    <w:p w:rsidR="00D339B6" w:rsidRPr="00D339B6" w:rsidRDefault="00D339B6" w:rsidP="00D339B6">
      <w:pPr>
        <w:pBdr>
          <w:top w:val="single" w:sz="6" w:space="5" w:color="EBEBEB"/>
        </w:pBdr>
        <w:spacing w:after="0" w:line="240" w:lineRule="auto"/>
        <w:jc w:val="right"/>
        <w:textAlignment w:val="baseline"/>
        <w:rPr>
          <w:rFonts w:ascii="inherit" w:eastAsia="Times New Roman" w:hAnsi="inherit" w:cs="Arial"/>
          <w:color w:val="333333"/>
          <w:sz w:val="16"/>
          <w:szCs w:val="16"/>
        </w:rPr>
      </w:pPr>
      <w:r w:rsidRPr="00D339B6">
        <w:rPr>
          <w:rFonts w:ascii="inherit" w:eastAsia="Times New Roman" w:hAnsi="inherit" w:cs="Arial"/>
          <w:color w:val="333333"/>
          <w:sz w:val="16"/>
        </w:rPr>
        <w:t> </w:t>
      </w:r>
    </w:p>
    <w:p w:rsidR="00D339B6" w:rsidRPr="00D339B6" w:rsidRDefault="00D339B6" w:rsidP="00D339B6">
      <w:pPr>
        <w:numPr>
          <w:ilvl w:val="1"/>
          <w:numId w:val="2"/>
        </w:numPr>
        <w:spacing w:after="0" w:line="240" w:lineRule="auto"/>
        <w:ind w:left="1095"/>
        <w:jc w:val="right"/>
        <w:textAlignment w:val="bottom"/>
        <w:rPr>
          <w:rFonts w:ascii="inherit" w:eastAsia="Times New Roman" w:hAnsi="inherit" w:cs="Arial"/>
          <w:color w:val="333333"/>
          <w:sz w:val="16"/>
          <w:szCs w:val="16"/>
        </w:rPr>
      </w:pPr>
      <w:r w:rsidRPr="00D339B6">
        <w:rPr>
          <w:rFonts w:ascii="inherit" w:eastAsia="Times New Roman" w:hAnsi="inherit" w:cs="Arial"/>
          <w:color w:val="CCCCCC"/>
          <w:sz w:val="16"/>
        </w:rPr>
        <w:t>Like (</w:t>
      </w:r>
      <w:hyperlink r:id="rId24" w:history="1">
        <w:r w:rsidRPr="00D339B6">
          <w:rPr>
            <w:rFonts w:ascii="inherit" w:eastAsia="Times New Roman" w:hAnsi="inherit" w:cs="Arial"/>
            <w:color w:val="3778C7"/>
            <w:sz w:val="16"/>
            <w:u w:val="single"/>
          </w:rPr>
          <w:t>0</w:t>
        </w:r>
      </w:hyperlink>
      <w:r w:rsidRPr="00D339B6">
        <w:rPr>
          <w:rFonts w:ascii="inherit" w:eastAsia="Times New Roman" w:hAnsi="inherit" w:cs="Arial"/>
          <w:color w:val="CCCCCC"/>
          <w:sz w:val="16"/>
        </w:rPr>
        <w:t>)</w:t>
      </w:r>
    </w:p>
    <w:bookmarkStart w:id="3" w:name="5845113"/>
    <w:bookmarkEnd w:id="3"/>
    <w:p w:rsidR="00D339B6" w:rsidRPr="00D339B6" w:rsidRDefault="001C0349" w:rsidP="00D339B6">
      <w:pPr>
        <w:numPr>
          <w:ilvl w:val="1"/>
          <w:numId w:val="2"/>
        </w:numPr>
        <w:spacing w:after="0" w:line="240" w:lineRule="auto"/>
        <w:ind w:left="795"/>
        <w:textAlignment w:val="baseline"/>
        <w:outlineLvl w:val="5"/>
        <w:rPr>
          <w:rFonts w:ascii="inherit" w:eastAsia="Times New Roman" w:hAnsi="inherit" w:cs="Arial"/>
          <w:color w:val="333333"/>
          <w:sz w:val="18"/>
          <w:szCs w:val="18"/>
        </w:rPr>
      </w:pPr>
      <w:r w:rsidRPr="00D339B6">
        <w:rPr>
          <w:rFonts w:ascii="inherit" w:eastAsia="Times New Roman" w:hAnsi="inherit" w:cs="Arial"/>
          <w:b/>
          <w:bCs/>
          <w:color w:val="333333"/>
          <w:sz w:val="18"/>
        </w:rPr>
        <w:fldChar w:fldCharType="begin"/>
      </w:r>
      <w:r w:rsidR="00D339B6" w:rsidRPr="00D339B6">
        <w:rPr>
          <w:rFonts w:ascii="inherit" w:eastAsia="Times New Roman" w:hAnsi="inherit" w:cs="Arial"/>
          <w:b/>
          <w:bCs/>
          <w:color w:val="333333"/>
          <w:sz w:val="18"/>
        </w:rPr>
        <w:instrText xml:space="preserve"> HYPERLINK "http://scn.sap.com/message/5845113" \l "5845113" </w:instrText>
      </w:r>
      <w:r w:rsidRPr="00D339B6">
        <w:rPr>
          <w:rFonts w:ascii="inherit" w:eastAsia="Times New Roman" w:hAnsi="inherit" w:cs="Arial"/>
          <w:b/>
          <w:bCs/>
          <w:color w:val="333333"/>
          <w:sz w:val="18"/>
        </w:rPr>
        <w:fldChar w:fldCharType="separate"/>
      </w:r>
      <w:r w:rsidR="00D339B6" w:rsidRPr="00D339B6">
        <w:rPr>
          <w:rFonts w:ascii="inherit" w:eastAsia="Times New Roman" w:hAnsi="inherit" w:cs="Arial"/>
          <w:b/>
          <w:bCs/>
          <w:color w:val="A9A9A9"/>
          <w:sz w:val="18"/>
          <w:u w:val="single"/>
        </w:rPr>
        <w:t>Re: Display/maintenance allowed with restrictions</w:t>
      </w:r>
      <w:r w:rsidRPr="00D339B6">
        <w:rPr>
          <w:rFonts w:ascii="inherit" w:eastAsia="Times New Roman" w:hAnsi="inherit" w:cs="Arial"/>
          <w:b/>
          <w:bCs/>
          <w:color w:val="333333"/>
          <w:sz w:val="18"/>
        </w:rPr>
        <w:fldChar w:fldCharType="end"/>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Pr>
          <w:rFonts w:ascii="inherit" w:eastAsia="Times New Roman" w:hAnsi="inherit" w:cs="Arial"/>
          <w:noProof/>
          <w:color w:val="3778C7"/>
          <w:sz w:val="18"/>
          <w:szCs w:val="18"/>
          <w:bdr w:val="none" w:sz="0" w:space="0" w:color="auto" w:frame="1"/>
        </w:rPr>
        <w:drawing>
          <wp:inline distT="0" distB="0" distL="0" distR="0">
            <wp:extent cx="438150" cy="438150"/>
            <wp:effectExtent l="19050" t="0" r="0" b="0"/>
            <wp:docPr id="8" name="Picture 8" descr="saslove sap">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slove sap">
                      <a:hlinkClick r:id="rId25"/>
                    </pic:cNvPr>
                    <pic:cNvPicPr>
                      <a:picLocks noChangeAspect="1" noChangeArrowheads="1"/>
                    </pic:cNvPicPr>
                  </pic:nvPicPr>
                  <pic:blipFill>
                    <a:blip r:embed="rId26"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r>
        <w:rPr>
          <w:rFonts w:ascii="inherit" w:eastAsia="Times New Roman" w:hAnsi="inherit" w:cs="Arial"/>
          <w:noProof/>
          <w:color w:val="333333"/>
          <w:sz w:val="18"/>
          <w:szCs w:val="18"/>
          <w:bdr w:val="none" w:sz="0" w:space="0" w:color="auto" w:frame="1"/>
        </w:rPr>
        <w:drawing>
          <wp:inline distT="0" distB="0" distL="0" distR="0">
            <wp:extent cx="285750" cy="285750"/>
            <wp:effectExtent l="19050" t="0" r="0" b="0"/>
            <wp:docPr id="9" name="Picture 9"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lver"/>
                    <pic:cNvPicPr>
                      <a:picLocks noChangeAspect="1" noChangeArrowheads="1"/>
                    </pic:cNvPicPr>
                  </pic:nvPicPr>
                  <pic:blipFill>
                    <a:blip r:embed="rId14"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p>
    <w:p w:rsidR="00D339B6" w:rsidRPr="00D339B6" w:rsidRDefault="001C0349" w:rsidP="00D339B6">
      <w:pPr>
        <w:shd w:val="clear" w:color="auto" w:fill="FFFFFF"/>
        <w:spacing w:after="0" w:line="240" w:lineRule="auto"/>
        <w:textAlignment w:val="baseline"/>
        <w:rPr>
          <w:rFonts w:ascii="inherit" w:eastAsia="Times New Roman" w:hAnsi="inherit" w:cs="Arial"/>
          <w:color w:val="333333"/>
          <w:sz w:val="18"/>
          <w:szCs w:val="18"/>
        </w:rPr>
      </w:pPr>
      <w:hyperlink r:id="rId27" w:history="1">
        <w:proofErr w:type="spellStart"/>
        <w:proofErr w:type="gramStart"/>
        <w:r w:rsidR="00D339B6" w:rsidRPr="00D339B6">
          <w:rPr>
            <w:rFonts w:ascii="inherit" w:eastAsia="Times New Roman" w:hAnsi="inherit" w:cs="Arial"/>
            <w:b/>
            <w:bCs/>
            <w:color w:val="3778C7"/>
            <w:sz w:val="18"/>
            <w:u w:val="single"/>
          </w:rPr>
          <w:t>saslove</w:t>
        </w:r>
        <w:proofErr w:type="spellEnd"/>
        <w:proofErr w:type="gramEnd"/>
        <w:r w:rsidR="00D339B6" w:rsidRPr="00D339B6">
          <w:rPr>
            <w:rFonts w:ascii="inherit" w:eastAsia="Times New Roman" w:hAnsi="inherit" w:cs="Arial"/>
            <w:b/>
            <w:bCs/>
            <w:color w:val="3778C7"/>
            <w:sz w:val="18"/>
            <w:u w:val="single"/>
          </w:rPr>
          <w:t xml:space="preserve"> sap</w:t>
        </w:r>
      </w:hyperlink>
      <w:r w:rsidR="00D339B6" w:rsidRPr="00D339B6">
        <w:rPr>
          <w:rFonts w:ascii="inherit" w:eastAsia="Times New Roman" w:hAnsi="inherit" w:cs="Arial"/>
          <w:b/>
          <w:bCs/>
          <w:color w:val="333333"/>
          <w:sz w:val="16"/>
        </w:rPr>
        <w:t> </w:t>
      </w:r>
      <w:r w:rsidR="00D339B6" w:rsidRPr="00D339B6">
        <w:rPr>
          <w:rFonts w:ascii="inherit" w:eastAsia="Times New Roman" w:hAnsi="inherit" w:cs="Arial"/>
          <w:color w:val="333333"/>
          <w:sz w:val="16"/>
        </w:rPr>
        <w:t>Jul 23, 2008 4:28 PM </w:t>
      </w:r>
      <w:r w:rsidR="00D339B6" w:rsidRPr="00D339B6">
        <w:rPr>
          <w:rFonts w:ascii="inherit" w:eastAsia="Times New Roman" w:hAnsi="inherit" w:cs="Arial"/>
          <w:color w:val="A9A9A9"/>
          <w:sz w:val="16"/>
        </w:rPr>
        <w:t>(</w:t>
      </w:r>
      <w:hyperlink r:id="rId28" w:anchor="5844813" w:tooltip="Go to message" w:history="1">
        <w:r w:rsidR="00D339B6" w:rsidRPr="00D339B6">
          <w:rPr>
            <w:rFonts w:ascii="inherit" w:eastAsia="Times New Roman" w:hAnsi="inherit" w:cs="Arial"/>
            <w:color w:val="A9A9A9"/>
            <w:sz w:val="16"/>
            <w:u w:val="single"/>
          </w:rPr>
          <w:t xml:space="preserve">in response to </w:t>
        </w:r>
        <w:proofErr w:type="spellStart"/>
        <w:r w:rsidR="00D339B6" w:rsidRPr="00D339B6">
          <w:rPr>
            <w:rFonts w:ascii="inherit" w:eastAsia="Times New Roman" w:hAnsi="inherit" w:cs="Arial"/>
            <w:color w:val="A9A9A9"/>
            <w:sz w:val="16"/>
            <w:u w:val="single"/>
          </w:rPr>
          <w:t>Raghavender</w:t>
        </w:r>
        <w:proofErr w:type="spellEnd"/>
        <w:r w:rsidR="00D339B6" w:rsidRPr="00D339B6">
          <w:rPr>
            <w:rFonts w:ascii="inherit" w:eastAsia="Times New Roman" w:hAnsi="inherit" w:cs="Arial"/>
            <w:color w:val="A9A9A9"/>
            <w:sz w:val="16"/>
            <w:u w:val="single"/>
          </w:rPr>
          <w:t xml:space="preserve"> </w:t>
        </w:r>
        <w:proofErr w:type="spellStart"/>
        <w:r w:rsidR="00D339B6" w:rsidRPr="00D339B6">
          <w:rPr>
            <w:rFonts w:ascii="inherit" w:eastAsia="Times New Roman" w:hAnsi="inherit" w:cs="Arial"/>
            <w:color w:val="A9A9A9"/>
            <w:sz w:val="16"/>
            <w:u w:val="single"/>
          </w:rPr>
          <w:t>Poosarla</w:t>
        </w:r>
        <w:proofErr w:type="spellEnd"/>
      </w:hyperlink>
      <w:r w:rsidR="00D339B6" w:rsidRPr="00D339B6">
        <w:rPr>
          <w:rFonts w:ascii="inherit" w:eastAsia="Times New Roman" w:hAnsi="inherit" w:cs="Arial"/>
          <w:color w:val="A9A9A9"/>
          <w:sz w:val="16"/>
        </w:rPr>
        <w: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xml:space="preserve">Hi u can see the </w:t>
      </w:r>
      <w:proofErr w:type="spellStart"/>
      <w:r w:rsidRPr="00D339B6">
        <w:rPr>
          <w:rFonts w:ascii="inherit" w:eastAsia="Times New Roman" w:hAnsi="inherit" w:cs="Arial"/>
          <w:color w:val="333333"/>
          <w:sz w:val="18"/>
          <w:szCs w:val="18"/>
        </w:rPr>
        <w:t>resrictions</w:t>
      </w:r>
      <w:proofErr w:type="spellEnd"/>
      <w:r w:rsidRPr="00D339B6">
        <w:rPr>
          <w:rFonts w:ascii="inherit" w:eastAsia="Times New Roman" w:hAnsi="inherit" w:cs="Arial"/>
          <w:color w:val="333333"/>
          <w:sz w:val="18"/>
          <w:szCs w:val="18"/>
        </w:rPr>
        <w:t xml:space="preserve"> in that field by pressing F1 help</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Below is the limited extensions mentioned in that table.</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xml:space="preserve">SEE LET </w:t>
      </w:r>
      <w:proofErr w:type="gramStart"/>
      <w:r w:rsidRPr="00D339B6">
        <w:rPr>
          <w:rFonts w:ascii="inherit" w:eastAsia="Times New Roman" w:hAnsi="inherit" w:cs="Arial"/>
          <w:color w:val="333333"/>
          <w:sz w:val="18"/>
          <w:szCs w:val="18"/>
        </w:rPr>
        <w:t>It</w:t>
      </w:r>
      <w:proofErr w:type="gramEnd"/>
      <w:r w:rsidRPr="00D339B6">
        <w:rPr>
          <w:rFonts w:ascii="inherit" w:eastAsia="Times New Roman" w:hAnsi="inherit" w:cs="Arial"/>
          <w:color w:val="333333"/>
          <w:sz w:val="18"/>
          <w:szCs w:val="18"/>
        </w:rPr>
        <w:t xml:space="preserve"> helps you</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D339B6">
        <w:rPr>
          <w:rFonts w:ascii="Courier New" w:eastAsia="Times New Roman" w:hAnsi="Courier New" w:cs="Courier New"/>
          <w:color w:val="333333"/>
          <w:sz w:val="18"/>
          <w:szCs w:val="18"/>
        </w:rPr>
        <w:t>Display/maintenance allowed to limited extent</w:t>
      </w:r>
    </w:p>
    <w:p w:rsidR="00D339B6" w:rsidRPr="00D339B6" w:rsidRDefault="00D339B6" w:rsidP="00D3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D339B6">
        <w:rPr>
          <w:rFonts w:ascii="Courier New" w:eastAsia="Times New Roman" w:hAnsi="Courier New" w:cs="Courier New"/>
          <w:color w:val="333333"/>
          <w:sz w:val="18"/>
          <w:szCs w:val="18"/>
        </w:rPr>
        <w:t>Usage of standard table maintenance tools is allowed to a limited extent:</w:t>
      </w:r>
    </w:p>
    <w:p w:rsidR="00D339B6" w:rsidRPr="00D339B6" w:rsidRDefault="00D339B6" w:rsidP="00D3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D339B6">
        <w:rPr>
          <w:rFonts w:ascii="Courier New" w:eastAsia="Times New Roman" w:hAnsi="Courier New" w:cs="Courier New"/>
          <w:color w:val="333333"/>
          <w:sz w:val="18"/>
          <w:szCs w:val="18"/>
        </w:rPr>
        <w:t>Transaction SE16 allows the display function for this table/view, but no maintenance.</w:t>
      </w:r>
    </w:p>
    <w:p w:rsidR="00D339B6" w:rsidRPr="00D339B6" w:rsidRDefault="00D339B6" w:rsidP="00D3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D339B6">
        <w:rPr>
          <w:rFonts w:ascii="Courier New" w:eastAsia="Times New Roman" w:hAnsi="Courier New" w:cs="Courier New"/>
          <w:color w:val="333333"/>
          <w:sz w:val="18"/>
          <w:szCs w:val="18"/>
        </w:rPr>
        <w:t>Generation of a maintenance dialog for this table/view is possible through transaction SE54.</w:t>
      </w:r>
    </w:p>
    <w:p w:rsidR="00D339B6" w:rsidRPr="00D339B6" w:rsidRDefault="00D339B6" w:rsidP="00D3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D339B6">
        <w:rPr>
          <w:rFonts w:ascii="Courier New" w:eastAsia="Times New Roman" w:hAnsi="Courier New" w:cs="Courier New"/>
          <w:color w:val="333333"/>
          <w:sz w:val="18"/>
          <w:szCs w:val="18"/>
        </w:rPr>
        <w:t>Transaction SM30 does not allow maintenance and display functions for this table/view.</w:t>
      </w:r>
    </w:p>
    <w:p w:rsidR="00D339B6" w:rsidRPr="00D339B6" w:rsidRDefault="00D339B6" w:rsidP="00D3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p>
    <w:p w:rsidR="00D339B6" w:rsidRPr="00D339B6" w:rsidRDefault="00D339B6" w:rsidP="00D3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18"/>
          <w:szCs w:val="18"/>
        </w:rPr>
      </w:pPr>
      <w:r w:rsidRPr="00D339B6">
        <w:rPr>
          <w:rFonts w:ascii="Courier New" w:eastAsia="Times New Roman" w:hAnsi="Courier New" w:cs="Courier New"/>
          <w:color w:val="333333"/>
          <w:sz w:val="18"/>
          <w:szCs w:val="18"/>
        </w:rPr>
        <w:t xml:space="preserve">Note: The generated dialog can be included in view clusters (data maintenance through transaction SM34) or called within a program through the function module </w:t>
      </w:r>
      <w:proofErr w:type="spellStart"/>
      <w:r w:rsidRPr="00D339B6">
        <w:rPr>
          <w:rFonts w:ascii="Courier New" w:eastAsia="Times New Roman" w:hAnsi="Courier New" w:cs="Courier New"/>
          <w:color w:val="333333"/>
          <w:sz w:val="18"/>
          <w:szCs w:val="18"/>
        </w:rPr>
        <w:t>View_Maintenance_Call</w:t>
      </w:r>
      <w:proofErr w:type="spellEnd"/>
      <w:r w:rsidRPr="00D339B6">
        <w:rPr>
          <w:rFonts w:ascii="Courier New" w:eastAsia="Times New Roman" w:hAnsi="Courier New" w:cs="Courier New"/>
          <w:color w:val="333333"/>
          <w:sz w:val="18"/>
          <w:szCs w:val="18"/>
        </w:rPr>
        <w: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b/>
          <w:bCs/>
          <w:color w:val="FF0000"/>
          <w:sz w:val="18"/>
        </w:rPr>
        <w:t>\[removed by moderator\]</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Regards</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proofErr w:type="spellStart"/>
      <w:r w:rsidRPr="00D339B6">
        <w:rPr>
          <w:rFonts w:ascii="inherit" w:eastAsia="Times New Roman" w:hAnsi="inherit" w:cs="Arial"/>
          <w:color w:val="333333"/>
          <w:sz w:val="18"/>
          <w:szCs w:val="18"/>
        </w:rPr>
        <w:t>Sas</w:t>
      </w:r>
      <w:proofErr w:type="spellEnd"/>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xml:space="preserve">Edited by: Jan </w:t>
      </w:r>
      <w:proofErr w:type="spellStart"/>
      <w:r w:rsidRPr="00D339B6">
        <w:rPr>
          <w:rFonts w:ascii="inherit" w:eastAsia="Times New Roman" w:hAnsi="inherit" w:cs="Arial"/>
          <w:color w:val="333333"/>
          <w:sz w:val="18"/>
          <w:szCs w:val="18"/>
        </w:rPr>
        <w:t>Stallkamp</w:t>
      </w:r>
      <w:proofErr w:type="spellEnd"/>
      <w:r w:rsidRPr="00D339B6">
        <w:rPr>
          <w:rFonts w:ascii="inherit" w:eastAsia="Times New Roman" w:hAnsi="inherit" w:cs="Arial"/>
          <w:color w:val="333333"/>
          <w:sz w:val="18"/>
          <w:szCs w:val="18"/>
        </w:rPr>
        <w:t xml:space="preserve"> on Jul 23, 2008 4:25 PM</w:t>
      </w:r>
    </w:p>
    <w:p w:rsidR="00D339B6" w:rsidRPr="00D339B6" w:rsidRDefault="001C0349" w:rsidP="00D339B6">
      <w:pPr>
        <w:numPr>
          <w:ilvl w:val="2"/>
          <w:numId w:val="2"/>
        </w:numPr>
        <w:spacing w:after="0" w:line="240" w:lineRule="auto"/>
        <w:ind w:left="1095"/>
        <w:jc w:val="right"/>
        <w:textAlignment w:val="bottom"/>
        <w:rPr>
          <w:rFonts w:ascii="inherit" w:eastAsia="Times New Roman" w:hAnsi="inherit" w:cs="Arial"/>
          <w:color w:val="333333"/>
          <w:sz w:val="16"/>
          <w:szCs w:val="16"/>
        </w:rPr>
      </w:pPr>
      <w:hyperlink r:id="rId29" w:history="1">
        <w:r w:rsidR="00D339B6" w:rsidRPr="00D339B6">
          <w:rPr>
            <w:rFonts w:ascii="inherit" w:eastAsia="Times New Roman" w:hAnsi="inherit" w:cs="Arial"/>
            <w:color w:val="3778C7"/>
            <w:sz w:val="16"/>
            <w:u w:val="single"/>
          </w:rPr>
          <w:t>Alert Moderator</w:t>
        </w:r>
      </w:hyperlink>
    </w:p>
    <w:p w:rsidR="00D339B6" w:rsidRPr="00D339B6" w:rsidRDefault="00D339B6" w:rsidP="00D339B6">
      <w:pPr>
        <w:pBdr>
          <w:top w:val="single" w:sz="6" w:space="5" w:color="EBEBEB"/>
        </w:pBdr>
        <w:spacing w:after="0" w:line="240" w:lineRule="auto"/>
        <w:jc w:val="right"/>
        <w:textAlignment w:val="baseline"/>
        <w:rPr>
          <w:rFonts w:ascii="inherit" w:eastAsia="Times New Roman" w:hAnsi="inherit" w:cs="Arial"/>
          <w:color w:val="333333"/>
          <w:sz w:val="16"/>
          <w:szCs w:val="16"/>
        </w:rPr>
      </w:pPr>
      <w:r w:rsidRPr="00D339B6">
        <w:rPr>
          <w:rFonts w:ascii="inherit" w:eastAsia="Times New Roman" w:hAnsi="inherit" w:cs="Arial"/>
          <w:color w:val="333333"/>
          <w:sz w:val="16"/>
        </w:rPr>
        <w:t> </w:t>
      </w:r>
    </w:p>
    <w:p w:rsidR="00D339B6" w:rsidRPr="00D339B6" w:rsidRDefault="00D339B6" w:rsidP="00D339B6">
      <w:pPr>
        <w:numPr>
          <w:ilvl w:val="2"/>
          <w:numId w:val="2"/>
        </w:numPr>
        <w:spacing w:after="0" w:line="240" w:lineRule="auto"/>
        <w:ind w:left="1095"/>
        <w:jc w:val="right"/>
        <w:textAlignment w:val="bottom"/>
        <w:rPr>
          <w:rFonts w:ascii="inherit" w:eastAsia="Times New Roman" w:hAnsi="inherit" w:cs="Arial"/>
          <w:color w:val="333333"/>
          <w:sz w:val="16"/>
          <w:szCs w:val="16"/>
        </w:rPr>
      </w:pPr>
      <w:r w:rsidRPr="00D339B6">
        <w:rPr>
          <w:rFonts w:ascii="inherit" w:eastAsia="Times New Roman" w:hAnsi="inherit" w:cs="Arial"/>
          <w:color w:val="CCCCCC"/>
          <w:sz w:val="16"/>
        </w:rPr>
        <w:t>Like (</w:t>
      </w:r>
      <w:hyperlink r:id="rId30" w:history="1">
        <w:r w:rsidRPr="00D339B6">
          <w:rPr>
            <w:rFonts w:ascii="inherit" w:eastAsia="Times New Roman" w:hAnsi="inherit" w:cs="Arial"/>
            <w:color w:val="3778C7"/>
            <w:sz w:val="16"/>
            <w:u w:val="single"/>
          </w:rPr>
          <w:t>0</w:t>
        </w:r>
      </w:hyperlink>
      <w:r w:rsidRPr="00D339B6">
        <w:rPr>
          <w:rFonts w:ascii="inherit" w:eastAsia="Times New Roman" w:hAnsi="inherit" w:cs="Arial"/>
          <w:color w:val="CCCCCC"/>
          <w:sz w:val="16"/>
        </w:rPr>
        <w:t>)</w:t>
      </w:r>
    </w:p>
    <w:bookmarkStart w:id="4" w:name="5849332"/>
    <w:bookmarkEnd w:id="4"/>
    <w:p w:rsidR="00D339B6" w:rsidRPr="00D339B6" w:rsidRDefault="001C0349" w:rsidP="00D339B6">
      <w:pPr>
        <w:numPr>
          <w:ilvl w:val="2"/>
          <w:numId w:val="2"/>
        </w:numPr>
        <w:spacing w:after="0" w:line="240" w:lineRule="auto"/>
        <w:ind w:left="795"/>
        <w:textAlignment w:val="baseline"/>
        <w:outlineLvl w:val="5"/>
        <w:rPr>
          <w:rFonts w:ascii="inherit" w:eastAsia="Times New Roman" w:hAnsi="inherit" w:cs="Arial"/>
          <w:color w:val="333333"/>
          <w:sz w:val="18"/>
          <w:szCs w:val="18"/>
        </w:rPr>
      </w:pPr>
      <w:r w:rsidRPr="00D339B6">
        <w:rPr>
          <w:rFonts w:ascii="inherit" w:eastAsia="Times New Roman" w:hAnsi="inherit" w:cs="Arial"/>
          <w:b/>
          <w:bCs/>
          <w:color w:val="333333"/>
          <w:sz w:val="18"/>
        </w:rPr>
        <w:fldChar w:fldCharType="begin"/>
      </w:r>
      <w:r w:rsidR="00D339B6" w:rsidRPr="00D339B6">
        <w:rPr>
          <w:rFonts w:ascii="inherit" w:eastAsia="Times New Roman" w:hAnsi="inherit" w:cs="Arial"/>
          <w:b/>
          <w:bCs/>
          <w:color w:val="333333"/>
          <w:sz w:val="18"/>
        </w:rPr>
        <w:instrText xml:space="preserve"> HYPERLINK "http://scn.sap.com/message/5849332" \l "5849332" </w:instrText>
      </w:r>
      <w:r w:rsidRPr="00D339B6">
        <w:rPr>
          <w:rFonts w:ascii="inherit" w:eastAsia="Times New Roman" w:hAnsi="inherit" w:cs="Arial"/>
          <w:b/>
          <w:bCs/>
          <w:color w:val="333333"/>
          <w:sz w:val="18"/>
        </w:rPr>
        <w:fldChar w:fldCharType="separate"/>
      </w:r>
      <w:r w:rsidR="00D339B6" w:rsidRPr="00D339B6">
        <w:rPr>
          <w:rFonts w:ascii="inherit" w:eastAsia="Times New Roman" w:hAnsi="inherit" w:cs="Arial"/>
          <w:b/>
          <w:bCs/>
          <w:color w:val="A9A9A9"/>
          <w:sz w:val="18"/>
          <w:u w:val="single"/>
        </w:rPr>
        <w:t>Re: Display/maintenance allowed with restrictions</w:t>
      </w:r>
      <w:r w:rsidRPr="00D339B6">
        <w:rPr>
          <w:rFonts w:ascii="inherit" w:eastAsia="Times New Roman" w:hAnsi="inherit" w:cs="Arial"/>
          <w:b/>
          <w:bCs/>
          <w:color w:val="333333"/>
          <w:sz w:val="18"/>
        </w:rPr>
        <w:fldChar w:fldCharType="end"/>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Pr>
          <w:rFonts w:ascii="inherit" w:eastAsia="Times New Roman" w:hAnsi="inherit" w:cs="Arial"/>
          <w:noProof/>
          <w:color w:val="3778C7"/>
          <w:sz w:val="18"/>
          <w:szCs w:val="18"/>
          <w:bdr w:val="none" w:sz="0" w:space="0" w:color="auto" w:frame="1"/>
        </w:rPr>
        <w:drawing>
          <wp:inline distT="0" distB="0" distL="0" distR="0">
            <wp:extent cx="438150" cy="438150"/>
            <wp:effectExtent l="19050" t="0" r="0" b="0"/>
            <wp:docPr id="10" name="Picture 10" descr="myahsam wo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ahsam wong">
                      <a:hlinkClick r:id="rId8"/>
                    </pic:cNvPr>
                    <pic:cNvPicPr>
                      <a:picLocks noChangeAspect="1" noChangeArrowheads="1"/>
                    </pic:cNvPicPr>
                  </pic:nvPicPr>
                  <pic:blipFill>
                    <a:blip r:embed="rId6"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r>
        <w:rPr>
          <w:rFonts w:ascii="inherit" w:eastAsia="Times New Roman" w:hAnsi="inherit" w:cs="Arial"/>
          <w:noProof/>
          <w:color w:val="333333"/>
          <w:sz w:val="18"/>
          <w:szCs w:val="18"/>
          <w:bdr w:val="none" w:sz="0" w:space="0" w:color="auto" w:frame="1"/>
        </w:rPr>
        <w:drawing>
          <wp:inline distT="0" distB="0" distL="0" distR="0">
            <wp:extent cx="285750" cy="285750"/>
            <wp:effectExtent l="19050" t="0" r="0" b="0"/>
            <wp:docPr id="11" name="Picture 11" descr="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eel"/>
                    <pic:cNvPicPr>
                      <a:picLocks noChangeAspect="1" noChangeArrowheads="1"/>
                    </pic:cNvPicPr>
                  </pic:nvPicPr>
                  <pic:blipFill>
                    <a:blip r:embed="rId7"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p>
    <w:p w:rsidR="00D339B6" w:rsidRPr="00D339B6" w:rsidRDefault="001C0349" w:rsidP="00D339B6">
      <w:pPr>
        <w:shd w:val="clear" w:color="auto" w:fill="FFFFFF"/>
        <w:spacing w:after="0" w:line="240" w:lineRule="auto"/>
        <w:textAlignment w:val="baseline"/>
        <w:rPr>
          <w:rFonts w:ascii="inherit" w:eastAsia="Times New Roman" w:hAnsi="inherit" w:cs="Arial"/>
          <w:color w:val="333333"/>
          <w:sz w:val="18"/>
          <w:szCs w:val="18"/>
        </w:rPr>
      </w:pPr>
      <w:hyperlink r:id="rId31" w:history="1">
        <w:proofErr w:type="spellStart"/>
        <w:proofErr w:type="gramStart"/>
        <w:r w:rsidR="00D339B6" w:rsidRPr="00D339B6">
          <w:rPr>
            <w:rFonts w:ascii="inherit" w:eastAsia="Times New Roman" w:hAnsi="inherit" w:cs="Arial"/>
            <w:b/>
            <w:bCs/>
            <w:color w:val="3778C7"/>
            <w:sz w:val="18"/>
            <w:u w:val="single"/>
          </w:rPr>
          <w:t>myahsam</w:t>
        </w:r>
        <w:proofErr w:type="spellEnd"/>
        <w:proofErr w:type="gramEnd"/>
        <w:r w:rsidR="00D339B6" w:rsidRPr="00D339B6">
          <w:rPr>
            <w:rFonts w:ascii="inherit" w:eastAsia="Times New Roman" w:hAnsi="inherit" w:cs="Arial"/>
            <w:b/>
            <w:bCs/>
            <w:color w:val="3778C7"/>
            <w:sz w:val="18"/>
            <w:u w:val="single"/>
          </w:rPr>
          <w:t xml:space="preserve"> </w:t>
        </w:r>
        <w:proofErr w:type="spellStart"/>
        <w:r w:rsidR="00D339B6" w:rsidRPr="00D339B6">
          <w:rPr>
            <w:rFonts w:ascii="inherit" w:eastAsia="Times New Roman" w:hAnsi="inherit" w:cs="Arial"/>
            <w:b/>
            <w:bCs/>
            <w:color w:val="3778C7"/>
            <w:sz w:val="18"/>
            <w:u w:val="single"/>
          </w:rPr>
          <w:t>wong</w:t>
        </w:r>
        <w:proofErr w:type="spellEnd"/>
      </w:hyperlink>
      <w:r w:rsidR="00D339B6" w:rsidRPr="00D339B6">
        <w:rPr>
          <w:rFonts w:ascii="inherit" w:eastAsia="Times New Roman" w:hAnsi="inherit" w:cs="Arial"/>
          <w:b/>
          <w:bCs/>
          <w:color w:val="333333"/>
          <w:sz w:val="16"/>
        </w:rPr>
        <w:t> </w:t>
      </w:r>
      <w:r w:rsidR="00D339B6" w:rsidRPr="00D339B6">
        <w:rPr>
          <w:rFonts w:ascii="inherit" w:eastAsia="Times New Roman" w:hAnsi="inherit" w:cs="Arial"/>
          <w:color w:val="333333"/>
          <w:sz w:val="16"/>
        </w:rPr>
        <w:t>Jul 23, 2008 3:09 PM </w:t>
      </w:r>
      <w:r w:rsidR="00D339B6" w:rsidRPr="00D339B6">
        <w:rPr>
          <w:rFonts w:ascii="inherit" w:eastAsia="Times New Roman" w:hAnsi="inherit" w:cs="Arial"/>
          <w:color w:val="A9A9A9"/>
          <w:sz w:val="16"/>
        </w:rPr>
        <w:t>(</w:t>
      </w:r>
      <w:hyperlink r:id="rId32" w:anchor="5845113" w:tooltip="Go to message" w:history="1">
        <w:r w:rsidR="00D339B6" w:rsidRPr="00D339B6">
          <w:rPr>
            <w:rFonts w:ascii="inherit" w:eastAsia="Times New Roman" w:hAnsi="inherit" w:cs="Arial"/>
            <w:color w:val="A9A9A9"/>
            <w:sz w:val="16"/>
            <w:u w:val="single"/>
          </w:rPr>
          <w:t xml:space="preserve">in response to </w:t>
        </w:r>
        <w:proofErr w:type="spellStart"/>
        <w:r w:rsidR="00D339B6" w:rsidRPr="00D339B6">
          <w:rPr>
            <w:rFonts w:ascii="inherit" w:eastAsia="Times New Roman" w:hAnsi="inherit" w:cs="Arial"/>
            <w:color w:val="A9A9A9"/>
            <w:sz w:val="16"/>
            <w:u w:val="single"/>
          </w:rPr>
          <w:t>saslove</w:t>
        </w:r>
        <w:proofErr w:type="spellEnd"/>
        <w:r w:rsidR="00D339B6" w:rsidRPr="00D339B6">
          <w:rPr>
            <w:rFonts w:ascii="inherit" w:eastAsia="Times New Roman" w:hAnsi="inherit" w:cs="Arial"/>
            <w:color w:val="A9A9A9"/>
            <w:sz w:val="16"/>
            <w:u w:val="single"/>
          </w:rPr>
          <w:t xml:space="preserve"> sap</w:t>
        </w:r>
      </w:hyperlink>
      <w:r w:rsidR="00D339B6" w:rsidRPr="00D339B6">
        <w:rPr>
          <w:rFonts w:ascii="inherit" w:eastAsia="Times New Roman" w:hAnsi="inherit" w:cs="Arial"/>
          <w:color w:val="A9A9A9"/>
          <w:sz w:val="16"/>
        </w:rPr>
        <w: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Hi all,</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I am still very confusing after all the explanation. Sorry for that.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xml:space="preserve">Hopefully my explanation below would make </w:t>
      </w:r>
      <w:proofErr w:type="gramStart"/>
      <w:r w:rsidRPr="00D339B6">
        <w:rPr>
          <w:rFonts w:ascii="inherit" w:eastAsia="Times New Roman" w:hAnsi="inherit" w:cs="Arial"/>
          <w:color w:val="333333"/>
          <w:sz w:val="18"/>
          <w:szCs w:val="18"/>
        </w:rPr>
        <w:t>more clearer</w:t>
      </w:r>
      <w:proofErr w:type="gramEnd"/>
      <w:r w:rsidRPr="00D339B6">
        <w:rPr>
          <w:rFonts w:ascii="inherit" w:eastAsia="Times New Roman" w:hAnsi="inherit" w:cs="Arial"/>
          <w:color w:val="333333"/>
          <w:sz w:val="18"/>
          <w:szCs w:val="18"/>
        </w:rPr>
        <w: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I have created a z-table with some KEY fields and non-KEY fields.</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After all, I have manually inserted some data into the z-table for testing purposes.</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xml:space="preserve">I have also created the table/view </w:t>
      </w:r>
      <w:proofErr w:type="spellStart"/>
      <w:r w:rsidRPr="00D339B6">
        <w:rPr>
          <w:rFonts w:ascii="inherit" w:eastAsia="Times New Roman" w:hAnsi="inherit" w:cs="Arial"/>
          <w:color w:val="333333"/>
          <w:sz w:val="18"/>
          <w:szCs w:val="18"/>
        </w:rPr>
        <w:t>maintanance</w:t>
      </w:r>
      <w:proofErr w:type="spellEnd"/>
      <w:r w:rsidRPr="00D339B6">
        <w:rPr>
          <w:rFonts w:ascii="inherit" w:eastAsia="Times New Roman" w:hAnsi="inherit" w:cs="Arial"/>
          <w:color w:val="333333"/>
          <w:sz w:val="18"/>
          <w:szCs w:val="18"/>
        </w:rPr>
        <w:t xml:space="preserve"> by using transaction code SM30, let's call it ZSM30_ZTABLE.</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xml:space="preserve">Whenever I transact the transaction code ZSM30_ZTABLE, I will see the list of records which I created earlier for testing purposes. The KEY fields are in non-editable (grey </w:t>
      </w:r>
      <w:proofErr w:type="spellStart"/>
      <w:r w:rsidRPr="00D339B6">
        <w:rPr>
          <w:rFonts w:ascii="inherit" w:eastAsia="Times New Roman" w:hAnsi="inherit" w:cs="Arial"/>
          <w:color w:val="333333"/>
          <w:sz w:val="18"/>
          <w:szCs w:val="18"/>
        </w:rPr>
        <w:t>colour</w:t>
      </w:r>
      <w:proofErr w:type="spellEnd"/>
      <w:r w:rsidRPr="00D339B6">
        <w:rPr>
          <w:rFonts w:ascii="inherit" w:eastAsia="Times New Roman" w:hAnsi="inherit" w:cs="Arial"/>
          <w:color w:val="333333"/>
          <w:sz w:val="18"/>
          <w:szCs w:val="18"/>
        </w:rPr>
        <w:t xml:space="preserve">), whereas non-KEY fields are in editable (white </w:t>
      </w:r>
      <w:proofErr w:type="spellStart"/>
      <w:r w:rsidRPr="00D339B6">
        <w:rPr>
          <w:rFonts w:ascii="inherit" w:eastAsia="Times New Roman" w:hAnsi="inherit" w:cs="Arial"/>
          <w:color w:val="333333"/>
          <w:sz w:val="18"/>
          <w:szCs w:val="18"/>
        </w:rPr>
        <w:t>colour</w:t>
      </w:r>
      <w:proofErr w:type="spellEnd"/>
      <w:r w:rsidRPr="00D339B6">
        <w:rPr>
          <w:rFonts w:ascii="inherit" w:eastAsia="Times New Roman" w:hAnsi="inherit" w:cs="Arial"/>
          <w:color w:val="333333"/>
          <w:sz w:val="18"/>
          <w:szCs w:val="18"/>
        </w:rPr>
        <w: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lastRenderedPageBreak/>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My question is, is it possible to set those non-KEY fields to be</w:t>
      </w:r>
      <w:r w:rsidRPr="00D339B6">
        <w:rPr>
          <w:rFonts w:ascii="inherit" w:eastAsia="Times New Roman" w:hAnsi="inherit" w:cs="Arial"/>
          <w:color w:val="333333"/>
          <w:sz w:val="18"/>
        </w:rPr>
        <w:t> </w:t>
      </w:r>
      <w:r w:rsidRPr="00D339B6">
        <w:rPr>
          <w:rFonts w:ascii="inherit" w:eastAsia="Times New Roman" w:hAnsi="inherit" w:cs="Arial"/>
          <w:b/>
          <w:bCs/>
          <w:color w:val="333333"/>
          <w:sz w:val="18"/>
        </w:rPr>
        <w:t>non-editable</w:t>
      </w:r>
      <w:r w:rsidRPr="00D339B6">
        <w:rPr>
          <w:rFonts w:ascii="inherit" w:eastAsia="Times New Roman" w:hAnsi="inherit" w:cs="Arial"/>
          <w:color w:val="333333"/>
          <w:sz w:val="18"/>
        </w:rPr>
        <w:t> </w:t>
      </w:r>
      <w:r w:rsidRPr="00D339B6">
        <w:rPr>
          <w:rFonts w:ascii="inherit" w:eastAsia="Times New Roman" w:hAnsi="inherit" w:cs="Arial"/>
          <w:color w:val="333333"/>
          <w:sz w:val="18"/>
          <w:szCs w:val="18"/>
        </w:rPr>
        <w:t>fields?</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Thanks in advance.</w:t>
      </w:r>
    </w:p>
    <w:p w:rsidR="00D339B6" w:rsidRPr="00D339B6" w:rsidRDefault="001C0349" w:rsidP="00D339B6">
      <w:pPr>
        <w:numPr>
          <w:ilvl w:val="3"/>
          <w:numId w:val="2"/>
        </w:numPr>
        <w:spacing w:after="0" w:line="240" w:lineRule="auto"/>
        <w:ind w:left="1095"/>
        <w:jc w:val="right"/>
        <w:textAlignment w:val="bottom"/>
        <w:rPr>
          <w:rFonts w:ascii="inherit" w:eastAsia="Times New Roman" w:hAnsi="inherit" w:cs="Arial"/>
          <w:color w:val="333333"/>
          <w:sz w:val="16"/>
          <w:szCs w:val="16"/>
        </w:rPr>
      </w:pPr>
      <w:hyperlink r:id="rId33" w:history="1">
        <w:r w:rsidR="00D339B6" w:rsidRPr="00D339B6">
          <w:rPr>
            <w:rFonts w:ascii="inherit" w:eastAsia="Times New Roman" w:hAnsi="inherit" w:cs="Arial"/>
            <w:color w:val="3778C7"/>
            <w:sz w:val="16"/>
            <w:u w:val="single"/>
          </w:rPr>
          <w:t>Alert Moderator</w:t>
        </w:r>
      </w:hyperlink>
    </w:p>
    <w:p w:rsidR="00D339B6" w:rsidRPr="00D339B6" w:rsidRDefault="00D339B6" w:rsidP="00D339B6">
      <w:pPr>
        <w:pBdr>
          <w:top w:val="single" w:sz="6" w:space="5" w:color="EBEBEB"/>
        </w:pBdr>
        <w:spacing w:after="0" w:line="240" w:lineRule="auto"/>
        <w:jc w:val="right"/>
        <w:textAlignment w:val="baseline"/>
        <w:rPr>
          <w:rFonts w:ascii="inherit" w:eastAsia="Times New Roman" w:hAnsi="inherit" w:cs="Arial"/>
          <w:color w:val="333333"/>
          <w:sz w:val="16"/>
          <w:szCs w:val="16"/>
        </w:rPr>
      </w:pPr>
      <w:r w:rsidRPr="00D339B6">
        <w:rPr>
          <w:rFonts w:ascii="inherit" w:eastAsia="Times New Roman" w:hAnsi="inherit" w:cs="Arial"/>
          <w:color w:val="333333"/>
          <w:sz w:val="16"/>
        </w:rPr>
        <w:t> </w:t>
      </w:r>
    </w:p>
    <w:p w:rsidR="00D339B6" w:rsidRPr="00D339B6" w:rsidRDefault="00D339B6" w:rsidP="00D339B6">
      <w:pPr>
        <w:numPr>
          <w:ilvl w:val="3"/>
          <w:numId w:val="2"/>
        </w:numPr>
        <w:spacing w:after="0" w:line="240" w:lineRule="auto"/>
        <w:ind w:left="1095"/>
        <w:jc w:val="right"/>
        <w:textAlignment w:val="bottom"/>
        <w:rPr>
          <w:rFonts w:ascii="inherit" w:eastAsia="Times New Roman" w:hAnsi="inherit" w:cs="Arial"/>
          <w:color w:val="333333"/>
          <w:sz w:val="16"/>
          <w:szCs w:val="16"/>
        </w:rPr>
      </w:pPr>
      <w:r w:rsidRPr="00D339B6">
        <w:rPr>
          <w:rFonts w:ascii="inherit" w:eastAsia="Times New Roman" w:hAnsi="inherit" w:cs="Arial"/>
          <w:color w:val="CCCCCC"/>
          <w:sz w:val="16"/>
        </w:rPr>
        <w:t>Like (</w:t>
      </w:r>
      <w:hyperlink r:id="rId34" w:history="1">
        <w:r w:rsidRPr="00D339B6">
          <w:rPr>
            <w:rFonts w:ascii="inherit" w:eastAsia="Times New Roman" w:hAnsi="inherit" w:cs="Arial"/>
            <w:color w:val="3778C7"/>
            <w:sz w:val="16"/>
            <w:u w:val="single"/>
          </w:rPr>
          <w:t>0</w:t>
        </w:r>
      </w:hyperlink>
      <w:r w:rsidRPr="00D339B6">
        <w:rPr>
          <w:rFonts w:ascii="inherit" w:eastAsia="Times New Roman" w:hAnsi="inherit" w:cs="Arial"/>
          <w:color w:val="CCCCCC"/>
          <w:sz w:val="16"/>
        </w:rPr>
        <w:t>)</w:t>
      </w:r>
    </w:p>
    <w:bookmarkStart w:id="5" w:name="5850286"/>
    <w:bookmarkEnd w:id="5"/>
    <w:p w:rsidR="00D339B6" w:rsidRPr="00D339B6" w:rsidRDefault="001C0349" w:rsidP="00D339B6">
      <w:pPr>
        <w:numPr>
          <w:ilvl w:val="3"/>
          <w:numId w:val="2"/>
        </w:numPr>
        <w:spacing w:after="0" w:line="240" w:lineRule="auto"/>
        <w:ind w:left="795"/>
        <w:textAlignment w:val="baseline"/>
        <w:outlineLvl w:val="5"/>
        <w:rPr>
          <w:rFonts w:ascii="inherit" w:eastAsia="Times New Roman" w:hAnsi="inherit" w:cs="Arial"/>
          <w:color w:val="333333"/>
          <w:sz w:val="18"/>
          <w:szCs w:val="18"/>
        </w:rPr>
      </w:pPr>
      <w:r w:rsidRPr="00D339B6">
        <w:rPr>
          <w:rFonts w:ascii="inherit" w:eastAsia="Times New Roman" w:hAnsi="inherit" w:cs="Arial"/>
          <w:b/>
          <w:bCs/>
          <w:color w:val="333333"/>
          <w:sz w:val="18"/>
        </w:rPr>
        <w:fldChar w:fldCharType="begin"/>
      </w:r>
      <w:r w:rsidR="00D339B6" w:rsidRPr="00D339B6">
        <w:rPr>
          <w:rFonts w:ascii="inherit" w:eastAsia="Times New Roman" w:hAnsi="inherit" w:cs="Arial"/>
          <w:b/>
          <w:bCs/>
          <w:color w:val="333333"/>
          <w:sz w:val="18"/>
        </w:rPr>
        <w:instrText xml:space="preserve"> HYPERLINK "http://scn.sap.com/message/5850286" \l "5850286" </w:instrText>
      </w:r>
      <w:r w:rsidRPr="00D339B6">
        <w:rPr>
          <w:rFonts w:ascii="inherit" w:eastAsia="Times New Roman" w:hAnsi="inherit" w:cs="Arial"/>
          <w:b/>
          <w:bCs/>
          <w:color w:val="333333"/>
          <w:sz w:val="18"/>
        </w:rPr>
        <w:fldChar w:fldCharType="separate"/>
      </w:r>
      <w:r w:rsidR="00D339B6" w:rsidRPr="00D339B6">
        <w:rPr>
          <w:rFonts w:ascii="inherit" w:eastAsia="Times New Roman" w:hAnsi="inherit" w:cs="Arial"/>
          <w:b/>
          <w:bCs/>
          <w:color w:val="A9A9A9"/>
          <w:sz w:val="18"/>
          <w:u w:val="single"/>
        </w:rPr>
        <w:t>Re: Display/maintenance allowed with restrictions</w:t>
      </w:r>
      <w:r w:rsidRPr="00D339B6">
        <w:rPr>
          <w:rFonts w:ascii="inherit" w:eastAsia="Times New Roman" w:hAnsi="inherit" w:cs="Arial"/>
          <w:b/>
          <w:bCs/>
          <w:color w:val="333333"/>
          <w:sz w:val="18"/>
        </w:rPr>
        <w:fldChar w:fldCharType="end"/>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Pr>
          <w:rFonts w:ascii="inherit" w:eastAsia="Times New Roman" w:hAnsi="inherit" w:cs="Arial"/>
          <w:noProof/>
          <w:color w:val="3778C7"/>
          <w:sz w:val="18"/>
          <w:szCs w:val="18"/>
          <w:bdr w:val="none" w:sz="0" w:space="0" w:color="auto" w:frame="1"/>
        </w:rPr>
        <w:drawing>
          <wp:inline distT="0" distB="0" distL="0" distR="0">
            <wp:extent cx="438150" cy="438150"/>
            <wp:effectExtent l="19050" t="0" r="0" b="0"/>
            <wp:docPr id="12" name="Picture 12" descr="Isabel Bautist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sabel Bautista">
                      <a:hlinkClick r:id="rId11"/>
                    </pic:cNvPr>
                    <pic:cNvPicPr>
                      <a:picLocks noChangeAspect="1" noChangeArrowheads="1"/>
                    </pic:cNvPicPr>
                  </pic:nvPicPr>
                  <pic:blipFill>
                    <a:blip r:embed="rId6"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r>
        <w:rPr>
          <w:rFonts w:ascii="inherit" w:eastAsia="Times New Roman" w:hAnsi="inherit" w:cs="Arial"/>
          <w:noProof/>
          <w:color w:val="333333"/>
          <w:sz w:val="18"/>
          <w:szCs w:val="18"/>
          <w:bdr w:val="none" w:sz="0" w:space="0" w:color="auto" w:frame="1"/>
        </w:rPr>
        <w:drawing>
          <wp:inline distT="0" distB="0" distL="0" distR="0">
            <wp:extent cx="285750" cy="285750"/>
            <wp:effectExtent l="19050" t="0" r="0" b="0"/>
            <wp:docPr id="13" name="Picture 13" descr="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eel"/>
                    <pic:cNvPicPr>
                      <a:picLocks noChangeAspect="1" noChangeArrowheads="1"/>
                    </pic:cNvPicPr>
                  </pic:nvPicPr>
                  <pic:blipFill>
                    <a:blip r:embed="rId7"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p>
    <w:p w:rsidR="00D339B6" w:rsidRPr="00D339B6" w:rsidRDefault="001C0349" w:rsidP="00D339B6">
      <w:pPr>
        <w:shd w:val="clear" w:color="auto" w:fill="FFFFFF"/>
        <w:spacing w:after="0" w:line="240" w:lineRule="auto"/>
        <w:textAlignment w:val="baseline"/>
        <w:rPr>
          <w:rFonts w:ascii="inherit" w:eastAsia="Times New Roman" w:hAnsi="inherit" w:cs="Arial"/>
          <w:color w:val="333333"/>
          <w:sz w:val="18"/>
          <w:szCs w:val="18"/>
        </w:rPr>
      </w:pPr>
      <w:hyperlink r:id="rId35" w:history="1">
        <w:r w:rsidR="00D339B6" w:rsidRPr="00D339B6">
          <w:rPr>
            <w:rFonts w:ascii="inherit" w:eastAsia="Times New Roman" w:hAnsi="inherit" w:cs="Arial"/>
            <w:b/>
            <w:bCs/>
            <w:color w:val="3778C7"/>
            <w:sz w:val="18"/>
            <w:u w:val="single"/>
          </w:rPr>
          <w:t>Isabel Bautista</w:t>
        </w:r>
      </w:hyperlink>
      <w:r w:rsidR="00D339B6" w:rsidRPr="00D339B6">
        <w:rPr>
          <w:rFonts w:ascii="inherit" w:eastAsia="Times New Roman" w:hAnsi="inherit" w:cs="Arial"/>
          <w:b/>
          <w:bCs/>
          <w:color w:val="333333"/>
          <w:sz w:val="16"/>
        </w:rPr>
        <w:t> </w:t>
      </w:r>
      <w:r w:rsidR="00D339B6" w:rsidRPr="00D339B6">
        <w:rPr>
          <w:rFonts w:ascii="inherit" w:eastAsia="Times New Roman" w:hAnsi="inherit" w:cs="Arial"/>
          <w:color w:val="333333"/>
          <w:sz w:val="16"/>
        </w:rPr>
        <w:t>Jul 23, 2008 4:51 PM </w:t>
      </w:r>
      <w:r w:rsidR="00D339B6" w:rsidRPr="00D339B6">
        <w:rPr>
          <w:rFonts w:ascii="inherit" w:eastAsia="Times New Roman" w:hAnsi="inherit" w:cs="Arial"/>
          <w:color w:val="A9A9A9"/>
          <w:sz w:val="16"/>
        </w:rPr>
        <w:t>(</w:t>
      </w:r>
      <w:hyperlink r:id="rId36" w:anchor="5849332" w:tooltip="Go to message" w:history="1">
        <w:r w:rsidR="00D339B6" w:rsidRPr="00D339B6">
          <w:rPr>
            <w:rFonts w:ascii="inherit" w:eastAsia="Times New Roman" w:hAnsi="inherit" w:cs="Arial"/>
            <w:color w:val="A9A9A9"/>
            <w:sz w:val="16"/>
            <w:u w:val="single"/>
          </w:rPr>
          <w:t xml:space="preserve">in response to </w:t>
        </w:r>
        <w:proofErr w:type="spellStart"/>
        <w:r w:rsidR="00D339B6" w:rsidRPr="00D339B6">
          <w:rPr>
            <w:rFonts w:ascii="inherit" w:eastAsia="Times New Roman" w:hAnsi="inherit" w:cs="Arial"/>
            <w:color w:val="A9A9A9"/>
            <w:sz w:val="16"/>
            <w:u w:val="single"/>
          </w:rPr>
          <w:t>myahsam</w:t>
        </w:r>
        <w:proofErr w:type="spellEnd"/>
        <w:r w:rsidR="00D339B6" w:rsidRPr="00D339B6">
          <w:rPr>
            <w:rFonts w:ascii="inherit" w:eastAsia="Times New Roman" w:hAnsi="inherit" w:cs="Arial"/>
            <w:color w:val="A9A9A9"/>
            <w:sz w:val="16"/>
            <w:u w:val="single"/>
          </w:rPr>
          <w:t xml:space="preserve"> </w:t>
        </w:r>
        <w:proofErr w:type="spellStart"/>
        <w:proofErr w:type="gramStart"/>
        <w:r w:rsidR="00D339B6" w:rsidRPr="00D339B6">
          <w:rPr>
            <w:rFonts w:ascii="inherit" w:eastAsia="Times New Roman" w:hAnsi="inherit" w:cs="Arial"/>
            <w:color w:val="A9A9A9"/>
            <w:sz w:val="16"/>
            <w:u w:val="single"/>
          </w:rPr>
          <w:t>wong</w:t>
        </w:r>
        <w:proofErr w:type="spellEnd"/>
        <w:proofErr w:type="gramEnd"/>
      </w:hyperlink>
      <w:r w:rsidR="00D339B6" w:rsidRPr="00D339B6">
        <w:rPr>
          <w:rFonts w:ascii="inherit" w:eastAsia="Times New Roman" w:hAnsi="inherit" w:cs="Arial"/>
          <w:color w:val="A9A9A9"/>
          <w:sz w:val="16"/>
        </w:rPr>
        <w: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You can create a new transaction (se93) type transaction with parameters.</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In transaction put sm30, check "skip initial screen", in the "</w:t>
      </w:r>
      <w:proofErr w:type="spellStart"/>
      <w:r w:rsidRPr="00D339B6">
        <w:rPr>
          <w:rFonts w:ascii="inherit" w:eastAsia="Times New Roman" w:hAnsi="inherit" w:cs="Arial"/>
          <w:color w:val="333333"/>
          <w:sz w:val="18"/>
          <w:szCs w:val="18"/>
        </w:rPr>
        <w:t>Deafult</w:t>
      </w:r>
      <w:proofErr w:type="spellEnd"/>
      <w:r w:rsidRPr="00D339B6">
        <w:rPr>
          <w:rFonts w:ascii="inherit" w:eastAsia="Times New Roman" w:hAnsi="inherit" w:cs="Arial"/>
          <w:color w:val="333333"/>
          <w:sz w:val="18"/>
          <w:szCs w:val="18"/>
        </w:rPr>
        <w:t xml:space="preserve"> values" add VIEWNAME with the name of your table and add SHOW with value "X".</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xml:space="preserve">When you execute the transaction, appear </w:t>
      </w:r>
      <w:proofErr w:type="spellStart"/>
      <w:r w:rsidRPr="00D339B6">
        <w:rPr>
          <w:rFonts w:ascii="inherit" w:eastAsia="Times New Roman" w:hAnsi="inherit" w:cs="Arial"/>
          <w:color w:val="333333"/>
          <w:sz w:val="18"/>
          <w:szCs w:val="18"/>
        </w:rPr>
        <w:t>tha</w:t>
      </w:r>
      <w:proofErr w:type="spellEnd"/>
      <w:r w:rsidRPr="00D339B6">
        <w:rPr>
          <w:rFonts w:ascii="inherit" w:eastAsia="Times New Roman" w:hAnsi="inherit" w:cs="Arial"/>
          <w:color w:val="333333"/>
          <w:sz w:val="18"/>
          <w:szCs w:val="18"/>
        </w:rPr>
        <w:t xml:space="preserve"> sm30 of your table display, all fields will be non-editable.</w:t>
      </w:r>
    </w:p>
    <w:p w:rsidR="00D339B6" w:rsidRPr="00D339B6" w:rsidRDefault="001C0349" w:rsidP="00D339B6">
      <w:pPr>
        <w:numPr>
          <w:ilvl w:val="4"/>
          <w:numId w:val="2"/>
        </w:numPr>
        <w:spacing w:after="0" w:line="240" w:lineRule="auto"/>
        <w:ind w:left="1095"/>
        <w:jc w:val="right"/>
        <w:textAlignment w:val="bottom"/>
        <w:rPr>
          <w:rFonts w:ascii="inherit" w:eastAsia="Times New Roman" w:hAnsi="inherit" w:cs="Arial"/>
          <w:color w:val="333333"/>
          <w:sz w:val="16"/>
          <w:szCs w:val="16"/>
        </w:rPr>
      </w:pPr>
      <w:hyperlink r:id="rId37" w:history="1">
        <w:r w:rsidR="00D339B6" w:rsidRPr="00D339B6">
          <w:rPr>
            <w:rFonts w:ascii="inherit" w:eastAsia="Times New Roman" w:hAnsi="inherit" w:cs="Arial"/>
            <w:color w:val="3778C7"/>
            <w:sz w:val="16"/>
            <w:u w:val="single"/>
          </w:rPr>
          <w:t>Alert Moderator</w:t>
        </w:r>
      </w:hyperlink>
    </w:p>
    <w:p w:rsidR="00D339B6" w:rsidRPr="00D339B6" w:rsidRDefault="00D339B6" w:rsidP="00D339B6">
      <w:pPr>
        <w:pBdr>
          <w:top w:val="single" w:sz="6" w:space="5" w:color="EBEBEB"/>
        </w:pBdr>
        <w:spacing w:after="0" w:line="240" w:lineRule="auto"/>
        <w:jc w:val="right"/>
        <w:textAlignment w:val="baseline"/>
        <w:rPr>
          <w:rFonts w:ascii="inherit" w:eastAsia="Times New Roman" w:hAnsi="inherit" w:cs="Arial"/>
          <w:color w:val="333333"/>
          <w:sz w:val="16"/>
          <w:szCs w:val="16"/>
        </w:rPr>
      </w:pPr>
      <w:r w:rsidRPr="00D339B6">
        <w:rPr>
          <w:rFonts w:ascii="inherit" w:eastAsia="Times New Roman" w:hAnsi="inherit" w:cs="Arial"/>
          <w:color w:val="333333"/>
          <w:sz w:val="16"/>
        </w:rPr>
        <w:t> </w:t>
      </w:r>
    </w:p>
    <w:p w:rsidR="00D339B6" w:rsidRPr="00D339B6" w:rsidRDefault="00D339B6" w:rsidP="00D339B6">
      <w:pPr>
        <w:numPr>
          <w:ilvl w:val="4"/>
          <w:numId w:val="2"/>
        </w:numPr>
        <w:spacing w:after="0" w:line="240" w:lineRule="auto"/>
        <w:ind w:left="1095"/>
        <w:jc w:val="right"/>
        <w:textAlignment w:val="bottom"/>
        <w:rPr>
          <w:rFonts w:ascii="inherit" w:eastAsia="Times New Roman" w:hAnsi="inherit" w:cs="Arial"/>
          <w:color w:val="333333"/>
          <w:sz w:val="16"/>
          <w:szCs w:val="16"/>
        </w:rPr>
      </w:pPr>
      <w:r w:rsidRPr="00D339B6">
        <w:rPr>
          <w:rFonts w:ascii="inherit" w:eastAsia="Times New Roman" w:hAnsi="inherit" w:cs="Arial"/>
          <w:color w:val="CCCCCC"/>
          <w:sz w:val="16"/>
        </w:rPr>
        <w:t>Like (</w:t>
      </w:r>
      <w:hyperlink r:id="rId38" w:history="1">
        <w:r w:rsidRPr="00D339B6">
          <w:rPr>
            <w:rFonts w:ascii="inherit" w:eastAsia="Times New Roman" w:hAnsi="inherit" w:cs="Arial"/>
            <w:color w:val="3778C7"/>
            <w:sz w:val="16"/>
            <w:u w:val="single"/>
          </w:rPr>
          <w:t>0</w:t>
        </w:r>
      </w:hyperlink>
      <w:r w:rsidRPr="00D339B6">
        <w:rPr>
          <w:rFonts w:ascii="inherit" w:eastAsia="Times New Roman" w:hAnsi="inherit" w:cs="Arial"/>
          <w:color w:val="CCCCCC"/>
          <w:sz w:val="16"/>
        </w:rPr>
        <w:t>)</w:t>
      </w:r>
    </w:p>
    <w:bookmarkStart w:id="6" w:name="5855158"/>
    <w:bookmarkEnd w:id="6"/>
    <w:p w:rsidR="00D339B6" w:rsidRPr="00D339B6" w:rsidRDefault="001C0349" w:rsidP="00D339B6">
      <w:pPr>
        <w:numPr>
          <w:ilvl w:val="4"/>
          <w:numId w:val="2"/>
        </w:numPr>
        <w:spacing w:after="0" w:line="240" w:lineRule="auto"/>
        <w:ind w:left="795"/>
        <w:textAlignment w:val="baseline"/>
        <w:outlineLvl w:val="5"/>
        <w:rPr>
          <w:rFonts w:ascii="inherit" w:eastAsia="Times New Roman" w:hAnsi="inherit" w:cs="Arial"/>
          <w:color w:val="333333"/>
          <w:sz w:val="18"/>
          <w:szCs w:val="18"/>
        </w:rPr>
      </w:pPr>
      <w:r w:rsidRPr="00D339B6">
        <w:rPr>
          <w:rFonts w:ascii="inherit" w:eastAsia="Times New Roman" w:hAnsi="inherit" w:cs="Arial"/>
          <w:b/>
          <w:bCs/>
          <w:color w:val="333333"/>
          <w:sz w:val="18"/>
        </w:rPr>
        <w:fldChar w:fldCharType="begin"/>
      </w:r>
      <w:r w:rsidR="00D339B6" w:rsidRPr="00D339B6">
        <w:rPr>
          <w:rFonts w:ascii="inherit" w:eastAsia="Times New Roman" w:hAnsi="inherit" w:cs="Arial"/>
          <w:b/>
          <w:bCs/>
          <w:color w:val="333333"/>
          <w:sz w:val="18"/>
        </w:rPr>
        <w:instrText xml:space="preserve"> HYPERLINK "http://scn.sap.com/message/5855158" \l "5855158" </w:instrText>
      </w:r>
      <w:r w:rsidRPr="00D339B6">
        <w:rPr>
          <w:rFonts w:ascii="inherit" w:eastAsia="Times New Roman" w:hAnsi="inherit" w:cs="Arial"/>
          <w:b/>
          <w:bCs/>
          <w:color w:val="333333"/>
          <w:sz w:val="18"/>
        </w:rPr>
        <w:fldChar w:fldCharType="separate"/>
      </w:r>
      <w:r w:rsidR="00D339B6" w:rsidRPr="00D339B6">
        <w:rPr>
          <w:rFonts w:ascii="inherit" w:eastAsia="Times New Roman" w:hAnsi="inherit" w:cs="Arial"/>
          <w:b/>
          <w:bCs/>
          <w:color w:val="A9A9A9"/>
          <w:sz w:val="18"/>
          <w:u w:val="single"/>
        </w:rPr>
        <w:t>Re: Display/maintenance allowed with restrictions</w:t>
      </w:r>
      <w:r w:rsidRPr="00D339B6">
        <w:rPr>
          <w:rFonts w:ascii="inherit" w:eastAsia="Times New Roman" w:hAnsi="inherit" w:cs="Arial"/>
          <w:b/>
          <w:bCs/>
          <w:color w:val="333333"/>
          <w:sz w:val="18"/>
        </w:rPr>
        <w:fldChar w:fldCharType="end"/>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Pr>
          <w:rFonts w:ascii="inherit" w:eastAsia="Times New Roman" w:hAnsi="inherit" w:cs="Arial"/>
          <w:noProof/>
          <w:color w:val="3778C7"/>
          <w:sz w:val="18"/>
          <w:szCs w:val="18"/>
          <w:bdr w:val="none" w:sz="0" w:space="0" w:color="auto" w:frame="1"/>
        </w:rPr>
        <w:drawing>
          <wp:inline distT="0" distB="0" distL="0" distR="0">
            <wp:extent cx="438150" cy="438150"/>
            <wp:effectExtent l="19050" t="0" r="0" b="0"/>
            <wp:docPr id="14" name="Picture 14" descr="myahsam wo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yahsam wong">
                      <a:hlinkClick r:id="rId8"/>
                    </pic:cNvPr>
                    <pic:cNvPicPr>
                      <a:picLocks noChangeAspect="1" noChangeArrowheads="1"/>
                    </pic:cNvPicPr>
                  </pic:nvPicPr>
                  <pic:blipFill>
                    <a:blip r:embed="rId6"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r>
        <w:rPr>
          <w:rFonts w:ascii="inherit" w:eastAsia="Times New Roman" w:hAnsi="inherit" w:cs="Arial"/>
          <w:noProof/>
          <w:color w:val="333333"/>
          <w:sz w:val="18"/>
          <w:szCs w:val="18"/>
          <w:bdr w:val="none" w:sz="0" w:space="0" w:color="auto" w:frame="1"/>
        </w:rPr>
        <w:drawing>
          <wp:inline distT="0" distB="0" distL="0" distR="0">
            <wp:extent cx="285750" cy="285750"/>
            <wp:effectExtent l="19050" t="0" r="0" b="0"/>
            <wp:docPr id="15" name="Picture 15" descr="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eel"/>
                    <pic:cNvPicPr>
                      <a:picLocks noChangeAspect="1" noChangeArrowheads="1"/>
                    </pic:cNvPicPr>
                  </pic:nvPicPr>
                  <pic:blipFill>
                    <a:blip r:embed="rId7"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p>
    <w:p w:rsidR="00D339B6" w:rsidRPr="00D339B6" w:rsidRDefault="001C0349" w:rsidP="00D339B6">
      <w:pPr>
        <w:shd w:val="clear" w:color="auto" w:fill="FFFFFF"/>
        <w:spacing w:after="0" w:line="240" w:lineRule="auto"/>
        <w:textAlignment w:val="baseline"/>
        <w:rPr>
          <w:rFonts w:ascii="inherit" w:eastAsia="Times New Roman" w:hAnsi="inherit" w:cs="Arial"/>
          <w:color w:val="333333"/>
          <w:sz w:val="18"/>
          <w:szCs w:val="18"/>
        </w:rPr>
      </w:pPr>
      <w:hyperlink r:id="rId39" w:history="1">
        <w:proofErr w:type="spellStart"/>
        <w:proofErr w:type="gramStart"/>
        <w:r w:rsidR="00D339B6" w:rsidRPr="00D339B6">
          <w:rPr>
            <w:rFonts w:ascii="inherit" w:eastAsia="Times New Roman" w:hAnsi="inherit" w:cs="Arial"/>
            <w:b/>
            <w:bCs/>
            <w:color w:val="3778C7"/>
            <w:sz w:val="18"/>
            <w:u w:val="single"/>
          </w:rPr>
          <w:t>myahsam</w:t>
        </w:r>
        <w:proofErr w:type="spellEnd"/>
        <w:proofErr w:type="gramEnd"/>
        <w:r w:rsidR="00D339B6" w:rsidRPr="00D339B6">
          <w:rPr>
            <w:rFonts w:ascii="inherit" w:eastAsia="Times New Roman" w:hAnsi="inherit" w:cs="Arial"/>
            <w:b/>
            <w:bCs/>
            <w:color w:val="3778C7"/>
            <w:sz w:val="18"/>
            <w:u w:val="single"/>
          </w:rPr>
          <w:t xml:space="preserve"> </w:t>
        </w:r>
        <w:proofErr w:type="spellStart"/>
        <w:r w:rsidR="00D339B6" w:rsidRPr="00D339B6">
          <w:rPr>
            <w:rFonts w:ascii="inherit" w:eastAsia="Times New Roman" w:hAnsi="inherit" w:cs="Arial"/>
            <w:b/>
            <w:bCs/>
            <w:color w:val="3778C7"/>
            <w:sz w:val="18"/>
            <w:u w:val="single"/>
          </w:rPr>
          <w:t>wong</w:t>
        </w:r>
        <w:proofErr w:type="spellEnd"/>
      </w:hyperlink>
      <w:r w:rsidR="00D339B6" w:rsidRPr="00D339B6">
        <w:rPr>
          <w:rFonts w:ascii="inherit" w:eastAsia="Times New Roman" w:hAnsi="inherit" w:cs="Arial"/>
          <w:b/>
          <w:bCs/>
          <w:color w:val="333333"/>
          <w:sz w:val="16"/>
        </w:rPr>
        <w:t> </w:t>
      </w:r>
      <w:r w:rsidR="00D339B6" w:rsidRPr="00D339B6">
        <w:rPr>
          <w:rFonts w:ascii="inherit" w:eastAsia="Times New Roman" w:hAnsi="inherit" w:cs="Arial"/>
          <w:color w:val="333333"/>
          <w:sz w:val="16"/>
        </w:rPr>
        <w:t>Jul 24, 2008 9:46 AM </w:t>
      </w:r>
      <w:r w:rsidR="00D339B6" w:rsidRPr="00D339B6">
        <w:rPr>
          <w:rFonts w:ascii="inherit" w:eastAsia="Times New Roman" w:hAnsi="inherit" w:cs="Arial"/>
          <w:color w:val="A9A9A9"/>
          <w:sz w:val="16"/>
        </w:rPr>
        <w:t>(</w:t>
      </w:r>
      <w:hyperlink r:id="rId40" w:anchor="5850286" w:tooltip="Go to message" w:history="1">
        <w:r w:rsidR="00D339B6" w:rsidRPr="00D339B6">
          <w:rPr>
            <w:rFonts w:ascii="inherit" w:eastAsia="Times New Roman" w:hAnsi="inherit" w:cs="Arial"/>
            <w:color w:val="A9A9A9"/>
            <w:sz w:val="16"/>
            <w:u w:val="single"/>
          </w:rPr>
          <w:t>in response to Isabel Bautista</w:t>
        </w:r>
      </w:hyperlink>
      <w:r w:rsidR="00D339B6" w:rsidRPr="00D339B6">
        <w:rPr>
          <w:rFonts w:ascii="inherit" w:eastAsia="Times New Roman" w:hAnsi="inherit" w:cs="Arial"/>
          <w:color w:val="A9A9A9"/>
          <w:sz w:val="16"/>
        </w:rPr>
        <w: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Hi Isabel Bautista,</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Really thanks for your inputs.</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The maintenance view table is all fields with non-editable even for those non-KEY fields.</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I am sorry to say that it is only answered partially, because my users are requesting for deleting record in the maintenance view table, but on other hand not allowed for editing the fields like what I have done and mentioned.</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Do you think this is possible?</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Thanks all.</w:t>
      </w:r>
    </w:p>
    <w:p w:rsidR="00D339B6" w:rsidRPr="00D339B6" w:rsidRDefault="001C0349" w:rsidP="00D339B6">
      <w:pPr>
        <w:numPr>
          <w:ilvl w:val="5"/>
          <w:numId w:val="2"/>
        </w:numPr>
        <w:spacing w:after="0" w:line="240" w:lineRule="auto"/>
        <w:ind w:left="1095"/>
        <w:jc w:val="right"/>
        <w:textAlignment w:val="bottom"/>
        <w:rPr>
          <w:rFonts w:ascii="inherit" w:eastAsia="Times New Roman" w:hAnsi="inherit" w:cs="Arial"/>
          <w:color w:val="333333"/>
          <w:sz w:val="16"/>
          <w:szCs w:val="16"/>
        </w:rPr>
      </w:pPr>
      <w:hyperlink r:id="rId41" w:history="1">
        <w:r w:rsidR="00D339B6" w:rsidRPr="00D339B6">
          <w:rPr>
            <w:rFonts w:ascii="inherit" w:eastAsia="Times New Roman" w:hAnsi="inherit" w:cs="Arial"/>
            <w:color w:val="3778C7"/>
            <w:sz w:val="16"/>
            <w:u w:val="single"/>
          </w:rPr>
          <w:t>Alert Moderator</w:t>
        </w:r>
      </w:hyperlink>
    </w:p>
    <w:p w:rsidR="00D339B6" w:rsidRPr="00D339B6" w:rsidRDefault="00D339B6" w:rsidP="00D339B6">
      <w:pPr>
        <w:pBdr>
          <w:top w:val="single" w:sz="6" w:space="5" w:color="EBEBEB"/>
        </w:pBdr>
        <w:spacing w:after="0" w:line="240" w:lineRule="auto"/>
        <w:jc w:val="right"/>
        <w:textAlignment w:val="baseline"/>
        <w:rPr>
          <w:rFonts w:ascii="inherit" w:eastAsia="Times New Roman" w:hAnsi="inherit" w:cs="Arial"/>
          <w:color w:val="333333"/>
          <w:sz w:val="16"/>
          <w:szCs w:val="16"/>
        </w:rPr>
      </w:pPr>
      <w:r w:rsidRPr="00D339B6">
        <w:rPr>
          <w:rFonts w:ascii="inherit" w:eastAsia="Times New Roman" w:hAnsi="inherit" w:cs="Arial"/>
          <w:color w:val="333333"/>
          <w:sz w:val="16"/>
        </w:rPr>
        <w:t> </w:t>
      </w:r>
    </w:p>
    <w:p w:rsidR="00D339B6" w:rsidRPr="00D339B6" w:rsidRDefault="00D339B6" w:rsidP="00D339B6">
      <w:pPr>
        <w:numPr>
          <w:ilvl w:val="5"/>
          <w:numId w:val="2"/>
        </w:numPr>
        <w:spacing w:after="0" w:line="240" w:lineRule="auto"/>
        <w:ind w:left="1095"/>
        <w:jc w:val="right"/>
        <w:textAlignment w:val="bottom"/>
        <w:rPr>
          <w:rFonts w:ascii="inherit" w:eastAsia="Times New Roman" w:hAnsi="inherit" w:cs="Arial"/>
          <w:color w:val="333333"/>
          <w:sz w:val="16"/>
          <w:szCs w:val="16"/>
        </w:rPr>
      </w:pPr>
      <w:r w:rsidRPr="00D339B6">
        <w:rPr>
          <w:rFonts w:ascii="inherit" w:eastAsia="Times New Roman" w:hAnsi="inherit" w:cs="Arial"/>
          <w:color w:val="CCCCCC"/>
          <w:sz w:val="16"/>
        </w:rPr>
        <w:t>Like (</w:t>
      </w:r>
      <w:hyperlink r:id="rId42" w:history="1">
        <w:r w:rsidRPr="00D339B6">
          <w:rPr>
            <w:rFonts w:ascii="inherit" w:eastAsia="Times New Roman" w:hAnsi="inherit" w:cs="Arial"/>
            <w:color w:val="3778C7"/>
            <w:sz w:val="16"/>
            <w:u w:val="single"/>
          </w:rPr>
          <w:t>0</w:t>
        </w:r>
      </w:hyperlink>
      <w:r w:rsidRPr="00D339B6">
        <w:rPr>
          <w:rFonts w:ascii="inherit" w:eastAsia="Times New Roman" w:hAnsi="inherit" w:cs="Arial"/>
          <w:color w:val="CCCCCC"/>
          <w:sz w:val="16"/>
        </w:rPr>
        <w:t>)</w:t>
      </w:r>
    </w:p>
    <w:p w:rsidR="00D339B6" w:rsidRPr="00D339B6" w:rsidRDefault="00D339B6" w:rsidP="00D339B6">
      <w:pPr>
        <w:numPr>
          <w:ilvl w:val="5"/>
          <w:numId w:val="2"/>
        </w:numPr>
        <w:spacing w:after="0" w:line="240" w:lineRule="auto"/>
        <w:ind w:left="795"/>
        <w:textAlignment w:val="baseline"/>
        <w:outlineLvl w:val="5"/>
        <w:rPr>
          <w:rFonts w:ascii="inherit" w:eastAsia="Times New Roman" w:hAnsi="inherit" w:cs="Arial"/>
          <w:color w:val="333333"/>
          <w:sz w:val="18"/>
          <w:szCs w:val="18"/>
        </w:rPr>
      </w:pPr>
      <w:bookmarkStart w:id="7" w:name="5890381"/>
      <w:bookmarkEnd w:id="7"/>
      <w:r w:rsidRPr="00D339B6">
        <w:rPr>
          <w:rFonts w:ascii="inherit" w:eastAsia="Times New Roman" w:hAnsi="inherit" w:cs="Arial"/>
          <w:color w:val="138700"/>
          <w:sz w:val="18"/>
        </w:rPr>
        <w:t xml:space="preserve">Correct </w:t>
      </w:r>
      <w:proofErr w:type="spellStart"/>
      <w:r w:rsidRPr="00D339B6">
        <w:rPr>
          <w:rFonts w:ascii="inherit" w:eastAsia="Times New Roman" w:hAnsi="inherit" w:cs="Arial"/>
          <w:color w:val="138700"/>
          <w:sz w:val="18"/>
        </w:rPr>
        <w:t>Answer</w:t>
      </w:r>
      <w:hyperlink r:id="rId43" w:anchor="5890381" w:history="1">
        <w:r w:rsidRPr="00D339B6">
          <w:rPr>
            <w:rFonts w:ascii="inherit" w:eastAsia="Times New Roman" w:hAnsi="inherit" w:cs="Arial"/>
            <w:b/>
            <w:bCs/>
            <w:color w:val="A9A9A9"/>
            <w:sz w:val="18"/>
            <w:u w:val="single"/>
          </w:rPr>
          <w:t>Re</w:t>
        </w:r>
        <w:proofErr w:type="spellEnd"/>
        <w:r w:rsidRPr="00D339B6">
          <w:rPr>
            <w:rFonts w:ascii="inherit" w:eastAsia="Times New Roman" w:hAnsi="inherit" w:cs="Arial"/>
            <w:b/>
            <w:bCs/>
            <w:color w:val="A9A9A9"/>
            <w:sz w:val="18"/>
            <w:u w:val="single"/>
          </w:rPr>
          <w:t>: Display/maintenance allowed with restrictions</w:t>
        </w:r>
      </w:hyperlink>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Pr>
          <w:rFonts w:ascii="inherit" w:eastAsia="Times New Roman" w:hAnsi="inherit" w:cs="Arial"/>
          <w:noProof/>
          <w:color w:val="3778C7"/>
          <w:sz w:val="18"/>
          <w:szCs w:val="18"/>
          <w:bdr w:val="none" w:sz="0" w:space="0" w:color="auto" w:frame="1"/>
        </w:rPr>
        <w:drawing>
          <wp:inline distT="0" distB="0" distL="0" distR="0">
            <wp:extent cx="438150" cy="438150"/>
            <wp:effectExtent l="19050" t="0" r="0" b="0"/>
            <wp:docPr id="16" name="Picture 16" descr="Isabel Bautist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sabel Bautista">
                      <a:hlinkClick r:id="rId11"/>
                    </pic:cNvPr>
                    <pic:cNvPicPr>
                      <a:picLocks noChangeAspect="1" noChangeArrowheads="1"/>
                    </pic:cNvPicPr>
                  </pic:nvPicPr>
                  <pic:blipFill>
                    <a:blip r:embed="rId6"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r>
        <w:rPr>
          <w:rFonts w:ascii="inherit" w:eastAsia="Times New Roman" w:hAnsi="inherit" w:cs="Arial"/>
          <w:noProof/>
          <w:color w:val="333333"/>
          <w:sz w:val="18"/>
          <w:szCs w:val="18"/>
          <w:bdr w:val="none" w:sz="0" w:space="0" w:color="auto" w:frame="1"/>
        </w:rPr>
        <w:drawing>
          <wp:inline distT="0" distB="0" distL="0" distR="0">
            <wp:extent cx="285750" cy="285750"/>
            <wp:effectExtent l="19050" t="0" r="0" b="0"/>
            <wp:docPr id="17" name="Picture 17" descr="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eel"/>
                    <pic:cNvPicPr>
                      <a:picLocks noChangeAspect="1" noChangeArrowheads="1"/>
                    </pic:cNvPicPr>
                  </pic:nvPicPr>
                  <pic:blipFill>
                    <a:blip r:embed="rId7"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p>
    <w:p w:rsidR="00D339B6" w:rsidRPr="00D339B6" w:rsidRDefault="001C0349" w:rsidP="00D339B6">
      <w:pPr>
        <w:shd w:val="clear" w:color="auto" w:fill="FFFFFF"/>
        <w:spacing w:after="0" w:line="240" w:lineRule="auto"/>
        <w:textAlignment w:val="baseline"/>
        <w:rPr>
          <w:rFonts w:ascii="inherit" w:eastAsia="Times New Roman" w:hAnsi="inherit" w:cs="Arial"/>
          <w:color w:val="333333"/>
          <w:sz w:val="18"/>
          <w:szCs w:val="18"/>
        </w:rPr>
      </w:pPr>
      <w:hyperlink r:id="rId44" w:history="1">
        <w:r w:rsidR="00D339B6" w:rsidRPr="00D339B6">
          <w:rPr>
            <w:rFonts w:ascii="inherit" w:eastAsia="Times New Roman" w:hAnsi="inherit" w:cs="Arial"/>
            <w:b/>
            <w:bCs/>
            <w:color w:val="3778C7"/>
            <w:sz w:val="18"/>
            <w:u w:val="single"/>
          </w:rPr>
          <w:t>Isabel Bautista</w:t>
        </w:r>
      </w:hyperlink>
      <w:r w:rsidR="00D339B6" w:rsidRPr="00D339B6">
        <w:rPr>
          <w:rFonts w:ascii="inherit" w:eastAsia="Times New Roman" w:hAnsi="inherit" w:cs="Arial"/>
          <w:b/>
          <w:bCs/>
          <w:color w:val="333333"/>
          <w:sz w:val="16"/>
        </w:rPr>
        <w:t> </w:t>
      </w:r>
      <w:r w:rsidR="00D339B6" w:rsidRPr="00D339B6">
        <w:rPr>
          <w:rFonts w:ascii="inherit" w:eastAsia="Times New Roman" w:hAnsi="inherit" w:cs="Arial"/>
          <w:color w:val="333333"/>
          <w:sz w:val="16"/>
        </w:rPr>
        <w:t>Jul 29, 2008 5:59 PM </w:t>
      </w:r>
      <w:r w:rsidR="00D339B6" w:rsidRPr="00D339B6">
        <w:rPr>
          <w:rFonts w:ascii="inherit" w:eastAsia="Times New Roman" w:hAnsi="inherit" w:cs="Arial"/>
          <w:color w:val="A9A9A9"/>
          <w:sz w:val="16"/>
        </w:rPr>
        <w:t>(</w:t>
      </w:r>
      <w:hyperlink r:id="rId45" w:anchor="5855158" w:tooltip="Go to message" w:history="1">
        <w:r w:rsidR="00D339B6" w:rsidRPr="00D339B6">
          <w:rPr>
            <w:rFonts w:ascii="inherit" w:eastAsia="Times New Roman" w:hAnsi="inherit" w:cs="Arial"/>
            <w:color w:val="A9A9A9"/>
            <w:sz w:val="16"/>
            <w:u w:val="single"/>
          </w:rPr>
          <w:t xml:space="preserve">in response to </w:t>
        </w:r>
        <w:proofErr w:type="spellStart"/>
        <w:r w:rsidR="00D339B6" w:rsidRPr="00D339B6">
          <w:rPr>
            <w:rFonts w:ascii="inherit" w:eastAsia="Times New Roman" w:hAnsi="inherit" w:cs="Arial"/>
            <w:color w:val="A9A9A9"/>
            <w:sz w:val="16"/>
            <w:u w:val="single"/>
          </w:rPr>
          <w:t>myahsam</w:t>
        </w:r>
        <w:proofErr w:type="spellEnd"/>
        <w:r w:rsidR="00D339B6" w:rsidRPr="00D339B6">
          <w:rPr>
            <w:rFonts w:ascii="inherit" w:eastAsia="Times New Roman" w:hAnsi="inherit" w:cs="Arial"/>
            <w:color w:val="A9A9A9"/>
            <w:sz w:val="16"/>
            <w:u w:val="single"/>
          </w:rPr>
          <w:t xml:space="preserve"> </w:t>
        </w:r>
        <w:proofErr w:type="spellStart"/>
        <w:proofErr w:type="gramStart"/>
        <w:r w:rsidR="00D339B6" w:rsidRPr="00D339B6">
          <w:rPr>
            <w:rFonts w:ascii="inherit" w:eastAsia="Times New Roman" w:hAnsi="inherit" w:cs="Arial"/>
            <w:color w:val="A9A9A9"/>
            <w:sz w:val="16"/>
            <w:u w:val="single"/>
          </w:rPr>
          <w:t>wong</w:t>
        </w:r>
        <w:proofErr w:type="spellEnd"/>
        <w:proofErr w:type="gramEnd"/>
      </w:hyperlink>
      <w:r w:rsidR="00D339B6" w:rsidRPr="00D339B6">
        <w:rPr>
          <w:rFonts w:ascii="inherit" w:eastAsia="Times New Roman" w:hAnsi="inherit" w:cs="Arial"/>
          <w:color w:val="A9A9A9"/>
          <w:sz w:val="16"/>
        </w:rPr>
        <w: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Ok, then you can do this:</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proofErr w:type="gramStart"/>
      <w:r w:rsidRPr="00D339B6">
        <w:rPr>
          <w:rFonts w:ascii="inherit" w:eastAsia="Times New Roman" w:hAnsi="inherit" w:cs="Arial"/>
          <w:color w:val="333333"/>
          <w:sz w:val="18"/>
          <w:szCs w:val="18"/>
        </w:rPr>
        <w:t>1.-</w:t>
      </w:r>
      <w:proofErr w:type="gramEnd"/>
      <w:r w:rsidRPr="00D339B6">
        <w:rPr>
          <w:rFonts w:ascii="inherit" w:eastAsia="Times New Roman" w:hAnsi="inherit" w:cs="Arial"/>
          <w:color w:val="333333"/>
          <w:sz w:val="18"/>
          <w:szCs w:val="18"/>
        </w:rPr>
        <w:t xml:space="preserve"> go to se11 and insert the name of your table. Display</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proofErr w:type="gramStart"/>
      <w:r w:rsidRPr="00D339B6">
        <w:rPr>
          <w:rFonts w:ascii="inherit" w:eastAsia="Times New Roman" w:hAnsi="inherit" w:cs="Arial"/>
          <w:color w:val="333333"/>
          <w:sz w:val="18"/>
          <w:szCs w:val="18"/>
        </w:rPr>
        <w:t>2.-</w:t>
      </w:r>
      <w:proofErr w:type="gramEnd"/>
      <w:r w:rsidRPr="00D339B6">
        <w:rPr>
          <w:rFonts w:ascii="inherit" w:eastAsia="Times New Roman" w:hAnsi="inherit" w:cs="Arial"/>
          <w:color w:val="333333"/>
          <w:sz w:val="18"/>
          <w:szCs w:val="18"/>
        </w:rPr>
        <w:t xml:space="preserve"> Go to "Utilities"-&gt;Table </w:t>
      </w:r>
      <w:proofErr w:type="spellStart"/>
      <w:r w:rsidRPr="00D339B6">
        <w:rPr>
          <w:rFonts w:ascii="inherit" w:eastAsia="Times New Roman" w:hAnsi="inherit" w:cs="Arial"/>
          <w:color w:val="333333"/>
          <w:sz w:val="18"/>
          <w:szCs w:val="18"/>
        </w:rPr>
        <w:t>maintenace</w:t>
      </w:r>
      <w:proofErr w:type="spellEnd"/>
      <w:r w:rsidRPr="00D339B6">
        <w:rPr>
          <w:rFonts w:ascii="inherit" w:eastAsia="Times New Roman" w:hAnsi="inherit" w:cs="Arial"/>
          <w:color w:val="333333"/>
          <w:sz w:val="18"/>
          <w:szCs w:val="18"/>
        </w:rPr>
        <w:t xml:space="preserve"> generator and look the name of function group.</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xml:space="preserve">3.- go to se80 and insert the name of your function group. Double click on your screen and click the button "Layout". This show the image of </w:t>
      </w:r>
      <w:proofErr w:type="spellStart"/>
      <w:r w:rsidRPr="00D339B6">
        <w:rPr>
          <w:rFonts w:ascii="inherit" w:eastAsia="Times New Roman" w:hAnsi="inherit" w:cs="Arial"/>
          <w:color w:val="333333"/>
          <w:sz w:val="18"/>
          <w:szCs w:val="18"/>
        </w:rPr>
        <w:t>dynpro</w:t>
      </w:r>
      <w:proofErr w:type="spellEnd"/>
      <w:r w:rsidRPr="00D339B6">
        <w:rPr>
          <w:rFonts w:ascii="inherit" w:eastAsia="Times New Roman" w:hAnsi="inherit" w:cs="Arial"/>
          <w:color w:val="333333"/>
          <w:sz w:val="18"/>
          <w:szCs w:val="18"/>
        </w:rPr>
        <w:t xml:space="preserve"> of sm30. Double click in the column that you want it is non-editable and in your </w:t>
      </w:r>
      <w:proofErr w:type="spellStart"/>
      <w:r w:rsidRPr="00D339B6">
        <w:rPr>
          <w:rFonts w:ascii="inherit" w:eastAsia="Times New Roman" w:hAnsi="inherit" w:cs="Arial"/>
          <w:color w:val="333333"/>
          <w:sz w:val="18"/>
          <w:szCs w:val="18"/>
        </w:rPr>
        <w:t>atributes</w:t>
      </w:r>
      <w:proofErr w:type="spellEnd"/>
      <w:r w:rsidRPr="00D339B6">
        <w:rPr>
          <w:rFonts w:ascii="inherit" w:eastAsia="Times New Roman" w:hAnsi="inherit" w:cs="Arial"/>
          <w:color w:val="333333"/>
          <w:sz w:val="18"/>
          <w:szCs w:val="18"/>
        </w:rPr>
        <w:t xml:space="preserve"> check "only output".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With this, all fields will be non-editable but you will can delete and add lines in the table.</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lastRenderedPageBreak/>
        <w:t>Regards</w:t>
      </w:r>
    </w:p>
    <w:p w:rsidR="00D339B6" w:rsidRPr="00D339B6" w:rsidRDefault="001C0349" w:rsidP="00D339B6">
      <w:pPr>
        <w:numPr>
          <w:ilvl w:val="6"/>
          <w:numId w:val="2"/>
        </w:numPr>
        <w:spacing w:after="0" w:line="240" w:lineRule="auto"/>
        <w:ind w:left="1095"/>
        <w:jc w:val="right"/>
        <w:textAlignment w:val="bottom"/>
        <w:rPr>
          <w:rFonts w:ascii="inherit" w:eastAsia="Times New Roman" w:hAnsi="inherit" w:cs="Arial"/>
          <w:color w:val="333333"/>
          <w:sz w:val="16"/>
          <w:szCs w:val="16"/>
        </w:rPr>
      </w:pPr>
      <w:hyperlink r:id="rId46" w:history="1">
        <w:r w:rsidR="00D339B6" w:rsidRPr="00D339B6">
          <w:rPr>
            <w:rFonts w:ascii="inherit" w:eastAsia="Times New Roman" w:hAnsi="inherit" w:cs="Arial"/>
            <w:color w:val="3778C7"/>
            <w:sz w:val="16"/>
            <w:u w:val="single"/>
          </w:rPr>
          <w:t>Alert Moderator</w:t>
        </w:r>
      </w:hyperlink>
    </w:p>
    <w:p w:rsidR="00D339B6" w:rsidRPr="00D339B6" w:rsidRDefault="00D339B6" w:rsidP="00D339B6">
      <w:pPr>
        <w:pBdr>
          <w:top w:val="single" w:sz="6" w:space="5" w:color="EBEBEB"/>
        </w:pBdr>
        <w:spacing w:after="0" w:line="240" w:lineRule="auto"/>
        <w:jc w:val="right"/>
        <w:textAlignment w:val="baseline"/>
        <w:rPr>
          <w:rFonts w:ascii="inherit" w:eastAsia="Times New Roman" w:hAnsi="inherit" w:cs="Arial"/>
          <w:color w:val="333333"/>
          <w:sz w:val="16"/>
          <w:szCs w:val="16"/>
        </w:rPr>
      </w:pPr>
      <w:r w:rsidRPr="00D339B6">
        <w:rPr>
          <w:rFonts w:ascii="inherit" w:eastAsia="Times New Roman" w:hAnsi="inherit" w:cs="Arial"/>
          <w:color w:val="333333"/>
          <w:sz w:val="16"/>
        </w:rPr>
        <w:t> </w:t>
      </w:r>
    </w:p>
    <w:p w:rsidR="00D339B6" w:rsidRPr="00D339B6" w:rsidRDefault="00D339B6" w:rsidP="00D339B6">
      <w:pPr>
        <w:numPr>
          <w:ilvl w:val="6"/>
          <w:numId w:val="2"/>
        </w:numPr>
        <w:spacing w:after="0" w:line="240" w:lineRule="auto"/>
        <w:ind w:left="1095"/>
        <w:jc w:val="right"/>
        <w:textAlignment w:val="bottom"/>
        <w:rPr>
          <w:rFonts w:ascii="inherit" w:eastAsia="Times New Roman" w:hAnsi="inherit" w:cs="Arial"/>
          <w:color w:val="333333"/>
          <w:sz w:val="16"/>
          <w:szCs w:val="16"/>
        </w:rPr>
      </w:pPr>
      <w:r w:rsidRPr="00D339B6">
        <w:rPr>
          <w:rFonts w:ascii="inherit" w:eastAsia="Times New Roman" w:hAnsi="inherit" w:cs="Arial"/>
          <w:color w:val="CCCCCC"/>
          <w:sz w:val="16"/>
        </w:rPr>
        <w:t>Like (</w:t>
      </w:r>
      <w:hyperlink r:id="rId47" w:history="1">
        <w:r w:rsidRPr="00D339B6">
          <w:rPr>
            <w:rFonts w:ascii="inherit" w:eastAsia="Times New Roman" w:hAnsi="inherit" w:cs="Arial"/>
            <w:color w:val="3778C7"/>
            <w:sz w:val="16"/>
            <w:u w:val="single"/>
          </w:rPr>
          <w:t>0</w:t>
        </w:r>
      </w:hyperlink>
      <w:r w:rsidRPr="00D339B6">
        <w:rPr>
          <w:rFonts w:ascii="inherit" w:eastAsia="Times New Roman" w:hAnsi="inherit" w:cs="Arial"/>
          <w:color w:val="CCCCCC"/>
          <w:sz w:val="16"/>
        </w:rPr>
        <w:t>)</w:t>
      </w:r>
    </w:p>
    <w:bookmarkStart w:id="8" w:name="5891875"/>
    <w:bookmarkEnd w:id="8"/>
    <w:p w:rsidR="00D339B6" w:rsidRPr="00D339B6" w:rsidRDefault="001C0349" w:rsidP="00D339B6">
      <w:pPr>
        <w:numPr>
          <w:ilvl w:val="6"/>
          <w:numId w:val="2"/>
        </w:numPr>
        <w:spacing w:after="0" w:line="240" w:lineRule="auto"/>
        <w:ind w:left="795"/>
        <w:textAlignment w:val="baseline"/>
        <w:outlineLvl w:val="5"/>
        <w:rPr>
          <w:rFonts w:ascii="inherit" w:eastAsia="Times New Roman" w:hAnsi="inherit" w:cs="Arial"/>
          <w:color w:val="333333"/>
          <w:sz w:val="18"/>
          <w:szCs w:val="18"/>
        </w:rPr>
      </w:pPr>
      <w:r w:rsidRPr="00D339B6">
        <w:rPr>
          <w:rFonts w:ascii="inherit" w:eastAsia="Times New Roman" w:hAnsi="inherit" w:cs="Arial"/>
          <w:b/>
          <w:bCs/>
          <w:color w:val="333333"/>
          <w:sz w:val="18"/>
        </w:rPr>
        <w:fldChar w:fldCharType="begin"/>
      </w:r>
      <w:r w:rsidR="00D339B6" w:rsidRPr="00D339B6">
        <w:rPr>
          <w:rFonts w:ascii="inherit" w:eastAsia="Times New Roman" w:hAnsi="inherit" w:cs="Arial"/>
          <w:b/>
          <w:bCs/>
          <w:color w:val="333333"/>
          <w:sz w:val="18"/>
        </w:rPr>
        <w:instrText xml:space="preserve"> HYPERLINK "http://scn.sap.com/message/5891875" \l "5891875" </w:instrText>
      </w:r>
      <w:r w:rsidRPr="00D339B6">
        <w:rPr>
          <w:rFonts w:ascii="inherit" w:eastAsia="Times New Roman" w:hAnsi="inherit" w:cs="Arial"/>
          <w:b/>
          <w:bCs/>
          <w:color w:val="333333"/>
          <w:sz w:val="18"/>
        </w:rPr>
        <w:fldChar w:fldCharType="separate"/>
      </w:r>
      <w:r w:rsidR="00D339B6" w:rsidRPr="00D339B6">
        <w:rPr>
          <w:rFonts w:ascii="inherit" w:eastAsia="Times New Roman" w:hAnsi="inherit" w:cs="Arial"/>
          <w:b/>
          <w:bCs/>
          <w:color w:val="A9A9A9"/>
          <w:sz w:val="18"/>
          <w:u w:val="single"/>
        </w:rPr>
        <w:t>Re: Display/maintenance allowed with restrictions</w:t>
      </w:r>
      <w:r w:rsidRPr="00D339B6">
        <w:rPr>
          <w:rFonts w:ascii="inherit" w:eastAsia="Times New Roman" w:hAnsi="inherit" w:cs="Arial"/>
          <w:b/>
          <w:bCs/>
          <w:color w:val="333333"/>
          <w:sz w:val="18"/>
        </w:rPr>
        <w:fldChar w:fldCharType="end"/>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Pr>
          <w:rFonts w:ascii="inherit" w:eastAsia="Times New Roman" w:hAnsi="inherit" w:cs="Arial"/>
          <w:noProof/>
          <w:color w:val="3778C7"/>
          <w:sz w:val="18"/>
          <w:szCs w:val="18"/>
          <w:bdr w:val="none" w:sz="0" w:space="0" w:color="auto" w:frame="1"/>
        </w:rPr>
        <w:drawing>
          <wp:inline distT="0" distB="0" distL="0" distR="0">
            <wp:extent cx="438150" cy="438150"/>
            <wp:effectExtent l="19050" t="0" r="0" b="0"/>
            <wp:docPr id="18" name="Picture 18" descr="myahsam wo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ahsam wong">
                      <a:hlinkClick r:id="rId8"/>
                    </pic:cNvPr>
                    <pic:cNvPicPr>
                      <a:picLocks noChangeAspect="1" noChangeArrowheads="1"/>
                    </pic:cNvPicPr>
                  </pic:nvPicPr>
                  <pic:blipFill>
                    <a:blip r:embed="rId6"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r>
        <w:rPr>
          <w:rFonts w:ascii="inherit" w:eastAsia="Times New Roman" w:hAnsi="inherit" w:cs="Arial"/>
          <w:noProof/>
          <w:color w:val="333333"/>
          <w:sz w:val="18"/>
          <w:szCs w:val="18"/>
          <w:bdr w:val="none" w:sz="0" w:space="0" w:color="auto" w:frame="1"/>
        </w:rPr>
        <w:drawing>
          <wp:inline distT="0" distB="0" distL="0" distR="0">
            <wp:extent cx="285750" cy="285750"/>
            <wp:effectExtent l="19050" t="0" r="0" b="0"/>
            <wp:docPr id="19" name="Picture 19" descr="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eel"/>
                    <pic:cNvPicPr>
                      <a:picLocks noChangeAspect="1" noChangeArrowheads="1"/>
                    </pic:cNvPicPr>
                  </pic:nvPicPr>
                  <pic:blipFill>
                    <a:blip r:embed="rId7"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p>
    <w:p w:rsidR="00D339B6" w:rsidRPr="00D339B6" w:rsidRDefault="001C0349" w:rsidP="00D339B6">
      <w:pPr>
        <w:shd w:val="clear" w:color="auto" w:fill="FFFFFF"/>
        <w:spacing w:after="0" w:line="240" w:lineRule="auto"/>
        <w:textAlignment w:val="baseline"/>
        <w:rPr>
          <w:rFonts w:ascii="inherit" w:eastAsia="Times New Roman" w:hAnsi="inherit" w:cs="Arial"/>
          <w:color w:val="333333"/>
          <w:sz w:val="18"/>
          <w:szCs w:val="18"/>
        </w:rPr>
      </w:pPr>
      <w:hyperlink r:id="rId48" w:history="1">
        <w:proofErr w:type="spellStart"/>
        <w:r w:rsidR="00D339B6" w:rsidRPr="00D339B6">
          <w:rPr>
            <w:rFonts w:ascii="inherit" w:eastAsia="Times New Roman" w:hAnsi="inherit" w:cs="Arial"/>
            <w:b/>
            <w:bCs/>
            <w:color w:val="3778C7"/>
            <w:sz w:val="18"/>
            <w:u w:val="single"/>
          </w:rPr>
          <w:t>myahsam</w:t>
        </w:r>
        <w:proofErr w:type="spellEnd"/>
        <w:r w:rsidR="00D339B6" w:rsidRPr="00D339B6">
          <w:rPr>
            <w:rFonts w:ascii="inherit" w:eastAsia="Times New Roman" w:hAnsi="inherit" w:cs="Arial"/>
            <w:b/>
            <w:bCs/>
            <w:color w:val="3778C7"/>
            <w:sz w:val="18"/>
            <w:u w:val="single"/>
          </w:rPr>
          <w:t xml:space="preserve"> </w:t>
        </w:r>
        <w:proofErr w:type="spellStart"/>
        <w:r w:rsidR="00D339B6" w:rsidRPr="00D339B6">
          <w:rPr>
            <w:rFonts w:ascii="inherit" w:eastAsia="Times New Roman" w:hAnsi="inherit" w:cs="Arial"/>
            <w:b/>
            <w:bCs/>
            <w:color w:val="3778C7"/>
            <w:sz w:val="18"/>
            <w:u w:val="single"/>
          </w:rPr>
          <w:t>wong</w:t>
        </w:r>
        <w:proofErr w:type="spellEnd"/>
      </w:hyperlink>
      <w:r w:rsidR="00D339B6" w:rsidRPr="00D339B6">
        <w:rPr>
          <w:rFonts w:ascii="inherit" w:eastAsia="Times New Roman" w:hAnsi="inherit" w:cs="Arial"/>
          <w:b/>
          <w:bCs/>
          <w:color w:val="333333"/>
          <w:sz w:val="16"/>
        </w:rPr>
        <w:t> </w:t>
      </w:r>
      <w:r w:rsidR="00D339B6" w:rsidRPr="00D339B6">
        <w:rPr>
          <w:rFonts w:ascii="inherit" w:eastAsia="Times New Roman" w:hAnsi="inherit" w:cs="Arial"/>
          <w:color w:val="333333"/>
          <w:sz w:val="16"/>
        </w:rPr>
        <w:t>Jul 30, 2008 2:59 AM </w:t>
      </w:r>
      <w:r w:rsidR="00D339B6" w:rsidRPr="00D339B6">
        <w:rPr>
          <w:rFonts w:ascii="inherit" w:eastAsia="Times New Roman" w:hAnsi="inherit" w:cs="Arial"/>
          <w:color w:val="A9A9A9"/>
          <w:sz w:val="16"/>
        </w:rPr>
        <w:t>(</w:t>
      </w:r>
      <w:hyperlink r:id="rId49" w:anchor="5890381" w:tooltip="Go to message" w:history="1">
        <w:r w:rsidR="00D339B6" w:rsidRPr="00D339B6">
          <w:rPr>
            <w:rFonts w:ascii="inherit" w:eastAsia="Times New Roman" w:hAnsi="inherit" w:cs="Arial"/>
            <w:color w:val="A9A9A9"/>
            <w:sz w:val="16"/>
            <w:u w:val="single"/>
          </w:rPr>
          <w:t>in response to Isabel Bautista</w:t>
        </w:r>
      </w:hyperlink>
      <w:r w:rsidR="00D339B6" w:rsidRPr="00D339B6">
        <w:rPr>
          <w:rFonts w:ascii="inherit" w:eastAsia="Times New Roman" w:hAnsi="inherit" w:cs="Arial"/>
          <w:color w:val="A9A9A9"/>
          <w:sz w:val="16"/>
        </w:rPr>
        <w: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Hi Isabel Bautista,</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xml:space="preserve">Thanks for your clear explanation. Really help me </w:t>
      </w:r>
      <w:proofErr w:type="spellStart"/>
      <w:r w:rsidRPr="00D339B6">
        <w:rPr>
          <w:rFonts w:ascii="inherit" w:eastAsia="Times New Roman" w:hAnsi="inherit" w:cs="Arial"/>
          <w:color w:val="333333"/>
          <w:sz w:val="18"/>
          <w:szCs w:val="18"/>
        </w:rPr>
        <w:t>alot</w:t>
      </w:r>
      <w:proofErr w:type="spellEnd"/>
      <w:r w:rsidRPr="00D339B6">
        <w:rPr>
          <w:rFonts w:ascii="inherit" w:eastAsia="Times New Roman" w:hAnsi="inherit" w:cs="Arial"/>
          <w:color w:val="333333"/>
          <w:sz w:val="18"/>
          <w:szCs w:val="18"/>
        </w:rPr>
        <w: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Thanks a million.</w:t>
      </w:r>
    </w:p>
    <w:p w:rsidR="00D339B6" w:rsidRPr="00D339B6" w:rsidRDefault="001C0349" w:rsidP="00D339B6">
      <w:pPr>
        <w:numPr>
          <w:ilvl w:val="7"/>
          <w:numId w:val="2"/>
        </w:numPr>
        <w:spacing w:after="0" w:line="240" w:lineRule="auto"/>
        <w:ind w:left="1095"/>
        <w:jc w:val="right"/>
        <w:textAlignment w:val="bottom"/>
        <w:rPr>
          <w:rFonts w:ascii="inherit" w:eastAsia="Times New Roman" w:hAnsi="inherit" w:cs="Arial"/>
          <w:color w:val="333333"/>
          <w:sz w:val="16"/>
          <w:szCs w:val="16"/>
        </w:rPr>
      </w:pPr>
      <w:hyperlink r:id="rId50" w:history="1">
        <w:r w:rsidR="00D339B6" w:rsidRPr="00D339B6">
          <w:rPr>
            <w:rFonts w:ascii="inherit" w:eastAsia="Times New Roman" w:hAnsi="inherit" w:cs="Arial"/>
            <w:color w:val="3778C7"/>
            <w:sz w:val="16"/>
            <w:u w:val="single"/>
          </w:rPr>
          <w:t>Alert Moderator</w:t>
        </w:r>
      </w:hyperlink>
    </w:p>
    <w:p w:rsidR="00D339B6" w:rsidRPr="00D339B6" w:rsidRDefault="00D339B6" w:rsidP="00D339B6">
      <w:pPr>
        <w:pBdr>
          <w:top w:val="single" w:sz="6" w:space="5" w:color="EBEBEB"/>
        </w:pBdr>
        <w:spacing w:after="0" w:line="240" w:lineRule="auto"/>
        <w:jc w:val="right"/>
        <w:textAlignment w:val="baseline"/>
        <w:rPr>
          <w:rFonts w:ascii="inherit" w:eastAsia="Times New Roman" w:hAnsi="inherit" w:cs="Arial"/>
          <w:color w:val="333333"/>
          <w:sz w:val="16"/>
          <w:szCs w:val="16"/>
        </w:rPr>
      </w:pPr>
      <w:r w:rsidRPr="00D339B6">
        <w:rPr>
          <w:rFonts w:ascii="inherit" w:eastAsia="Times New Roman" w:hAnsi="inherit" w:cs="Arial"/>
          <w:color w:val="333333"/>
          <w:sz w:val="16"/>
        </w:rPr>
        <w:t> </w:t>
      </w:r>
    </w:p>
    <w:p w:rsidR="00D339B6" w:rsidRPr="00D339B6" w:rsidRDefault="00D339B6" w:rsidP="00D339B6">
      <w:pPr>
        <w:numPr>
          <w:ilvl w:val="7"/>
          <w:numId w:val="2"/>
        </w:numPr>
        <w:spacing w:after="0" w:line="240" w:lineRule="auto"/>
        <w:ind w:left="1095"/>
        <w:jc w:val="right"/>
        <w:textAlignment w:val="bottom"/>
        <w:rPr>
          <w:rFonts w:ascii="inherit" w:eastAsia="Times New Roman" w:hAnsi="inherit" w:cs="Arial"/>
          <w:color w:val="333333"/>
          <w:sz w:val="16"/>
          <w:szCs w:val="16"/>
        </w:rPr>
      </w:pPr>
      <w:r w:rsidRPr="00D339B6">
        <w:rPr>
          <w:rFonts w:ascii="inherit" w:eastAsia="Times New Roman" w:hAnsi="inherit" w:cs="Arial"/>
          <w:color w:val="CCCCCC"/>
          <w:sz w:val="16"/>
        </w:rPr>
        <w:t>Like (</w:t>
      </w:r>
      <w:hyperlink r:id="rId51" w:history="1">
        <w:r w:rsidRPr="00D339B6">
          <w:rPr>
            <w:rFonts w:ascii="inherit" w:eastAsia="Times New Roman" w:hAnsi="inherit" w:cs="Arial"/>
            <w:color w:val="3778C7"/>
            <w:sz w:val="16"/>
            <w:u w:val="single"/>
          </w:rPr>
          <w:t>0</w:t>
        </w:r>
      </w:hyperlink>
      <w:r w:rsidRPr="00D339B6">
        <w:rPr>
          <w:rFonts w:ascii="inherit" w:eastAsia="Times New Roman" w:hAnsi="inherit" w:cs="Arial"/>
          <w:color w:val="CCCCCC"/>
          <w:sz w:val="16"/>
        </w:rPr>
        <w:t>)</w:t>
      </w:r>
    </w:p>
    <w:bookmarkStart w:id="9" w:name="14687603"/>
    <w:bookmarkEnd w:id="9"/>
    <w:p w:rsidR="00D339B6" w:rsidRPr="00D339B6" w:rsidRDefault="001C0349" w:rsidP="00D339B6">
      <w:pPr>
        <w:numPr>
          <w:ilvl w:val="7"/>
          <w:numId w:val="2"/>
        </w:numPr>
        <w:spacing w:after="0" w:line="240" w:lineRule="auto"/>
        <w:ind w:left="795"/>
        <w:textAlignment w:val="baseline"/>
        <w:outlineLvl w:val="5"/>
        <w:rPr>
          <w:rFonts w:ascii="inherit" w:eastAsia="Times New Roman" w:hAnsi="inherit" w:cs="Arial"/>
          <w:color w:val="333333"/>
          <w:sz w:val="18"/>
          <w:szCs w:val="18"/>
        </w:rPr>
      </w:pPr>
      <w:r w:rsidRPr="00D339B6">
        <w:rPr>
          <w:rFonts w:ascii="inherit" w:eastAsia="Times New Roman" w:hAnsi="inherit" w:cs="Arial"/>
          <w:b/>
          <w:bCs/>
          <w:color w:val="333333"/>
          <w:sz w:val="18"/>
        </w:rPr>
        <w:fldChar w:fldCharType="begin"/>
      </w:r>
      <w:r w:rsidR="00D339B6" w:rsidRPr="00D339B6">
        <w:rPr>
          <w:rFonts w:ascii="inherit" w:eastAsia="Times New Roman" w:hAnsi="inherit" w:cs="Arial"/>
          <w:b/>
          <w:bCs/>
          <w:color w:val="333333"/>
          <w:sz w:val="18"/>
        </w:rPr>
        <w:instrText xml:space="preserve"> HYPERLINK "http://scn.sap.com/message/14687603" \l "14687603" </w:instrText>
      </w:r>
      <w:r w:rsidRPr="00D339B6">
        <w:rPr>
          <w:rFonts w:ascii="inherit" w:eastAsia="Times New Roman" w:hAnsi="inherit" w:cs="Arial"/>
          <w:b/>
          <w:bCs/>
          <w:color w:val="333333"/>
          <w:sz w:val="18"/>
        </w:rPr>
        <w:fldChar w:fldCharType="separate"/>
      </w:r>
      <w:r w:rsidR="00D339B6" w:rsidRPr="00D339B6">
        <w:rPr>
          <w:rFonts w:ascii="inherit" w:eastAsia="Times New Roman" w:hAnsi="inherit" w:cs="Arial"/>
          <w:b/>
          <w:bCs/>
          <w:color w:val="A9A9A9"/>
          <w:sz w:val="18"/>
          <w:u w:val="single"/>
        </w:rPr>
        <w:t>Re: Display/maintenance allowed with restrictions</w:t>
      </w:r>
      <w:r w:rsidRPr="00D339B6">
        <w:rPr>
          <w:rFonts w:ascii="inherit" w:eastAsia="Times New Roman" w:hAnsi="inherit" w:cs="Arial"/>
          <w:b/>
          <w:bCs/>
          <w:color w:val="333333"/>
          <w:sz w:val="18"/>
        </w:rPr>
        <w:fldChar w:fldCharType="end"/>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Pr>
          <w:rFonts w:ascii="inherit" w:eastAsia="Times New Roman" w:hAnsi="inherit" w:cs="Arial"/>
          <w:noProof/>
          <w:color w:val="3778C7"/>
          <w:sz w:val="18"/>
          <w:szCs w:val="18"/>
          <w:bdr w:val="none" w:sz="0" w:space="0" w:color="auto" w:frame="1"/>
        </w:rPr>
        <w:drawing>
          <wp:inline distT="0" distB="0" distL="0" distR="0">
            <wp:extent cx="438150" cy="438150"/>
            <wp:effectExtent l="19050" t="0" r="0" b="0"/>
            <wp:docPr id="20" name="Picture 20" descr="Bruno Esperança">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runo Esperança">
                      <a:hlinkClick r:id="rId52"/>
                    </pic:cNvPr>
                    <pic:cNvPicPr>
                      <a:picLocks noChangeAspect="1" noChangeArrowheads="1"/>
                    </pic:cNvPicPr>
                  </pic:nvPicPr>
                  <pic:blipFill>
                    <a:blip r:embed="rId53"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r>
        <w:rPr>
          <w:rFonts w:ascii="inherit" w:eastAsia="Times New Roman" w:hAnsi="inherit" w:cs="Arial"/>
          <w:noProof/>
          <w:color w:val="333333"/>
          <w:sz w:val="18"/>
          <w:szCs w:val="18"/>
          <w:bdr w:val="none" w:sz="0" w:space="0" w:color="auto" w:frame="1"/>
        </w:rPr>
        <w:drawing>
          <wp:inline distT="0" distB="0" distL="0" distR="0">
            <wp:extent cx="285750" cy="285750"/>
            <wp:effectExtent l="19050" t="0" r="0" b="0"/>
            <wp:docPr id="21" name="Picture 21"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lver"/>
                    <pic:cNvPicPr>
                      <a:picLocks noChangeAspect="1" noChangeArrowheads="1"/>
                    </pic:cNvPicPr>
                  </pic:nvPicPr>
                  <pic:blipFill>
                    <a:blip r:embed="rId14"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p>
    <w:p w:rsidR="00D339B6" w:rsidRPr="00D339B6" w:rsidRDefault="001C0349" w:rsidP="00D339B6">
      <w:pPr>
        <w:shd w:val="clear" w:color="auto" w:fill="FFFFFF"/>
        <w:spacing w:after="0" w:line="240" w:lineRule="auto"/>
        <w:textAlignment w:val="baseline"/>
        <w:rPr>
          <w:rFonts w:ascii="inherit" w:eastAsia="Times New Roman" w:hAnsi="inherit" w:cs="Arial"/>
          <w:color w:val="333333"/>
          <w:sz w:val="18"/>
          <w:szCs w:val="18"/>
        </w:rPr>
      </w:pPr>
      <w:hyperlink r:id="rId54" w:history="1">
        <w:r w:rsidR="00D339B6" w:rsidRPr="00D339B6">
          <w:rPr>
            <w:rFonts w:ascii="inherit" w:eastAsia="Times New Roman" w:hAnsi="inherit" w:cs="Arial"/>
            <w:b/>
            <w:bCs/>
            <w:color w:val="3778C7"/>
            <w:sz w:val="18"/>
            <w:u w:val="single"/>
          </w:rPr>
          <w:t xml:space="preserve">Bruno </w:t>
        </w:r>
        <w:proofErr w:type="spellStart"/>
        <w:r w:rsidR="00D339B6" w:rsidRPr="00D339B6">
          <w:rPr>
            <w:rFonts w:ascii="inherit" w:eastAsia="Times New Roman" w:hAnsi="inherit" w:cs="Arial"/>
            <w:b/>
            <w:bCs/>
            <w:color w:val="3778C7"/>
            <w:sz w:val="18"/>
            <w:u w:val="single"/>
          </w:rPr>
          <w:t>Esperança</w:t>
        </w:r>
        <w:proofErr w:type="spellEnd"/>
      </w:hyperlink>
      <w:r w:rsidR="00D339B6" w:rsidRPr="00D339B6">
        <w:rPr>
          <w:rFonts w:ascii="inherit" w:eastAsia="Times New Roman" w:hAnsi="inherit" w:cs="Arial"/>
          <w:b/>
          <w:bCs/>
          <w:color w:val="333333"/>
          <w:sz w:val="16"/>
        </w:rPr>
        <w:t> </w:t>
      </w:r>
      <w:r w:rsidR="00D339B6" w:rsidRPr="00D339B6">
        <w:rPr>
          <w:rFonts w:ascii="inherit" w:eastAsia="Times New Roman" w:hAnsi="inherit" w:cs="Arial"/>
          <w:color w:val="333333"/>
          <w:sz w:val="16"/>
        </w:rPr>
        <w:t>Jan 15, 2014 4:36 PM </w:t>
      </w:r>
      <w:r w:rsidR="00D339B6" w:rsidRPr="00D339B6">
        <w:rPr>
          <w:rFonts w:ascii="inherit" w:eastAsia="Times New Roman" w:hAnsi="inherit" w:cs="Arial"/>
          <w:color w:val="A9A9A9"/>
          <w:sz w:val="16"/>
        </w:rPr>
        <w:t>(</w:t>
      </w:r>
      <w:hyperlink r:id="rId55" w:anchor="5891875" w:tooltip="Go to message" w:history="1">
        <w:r w:rsidR="00D339B6" w:rsidRPr="00D339B6">
          <w:rPr>
            <w:rFonts w:ascii="inherit" w:eastAsia="Times New Roman" w:hAnsi="inherit" w:cs="Arial"/>
            <w:color w:val="A9A9A9"/>
            <w:sz w:val="16"/>
            <w:u w:val="single"/>
          </w:rPr>
          <w:t xml:space="preserve">in response to </w:t>
        </w:r>
        <w:proofErr w:type="spellStart"/>
        <w:r w:rsidR="00D339B6" w:rsidRPr="00D339B6">
          <w:rPr>
            <w:rFonts w:ascii="inherit" w:eastAsia="Times New Roman" w:hAnsi="inherit" w:cs="Arial"/>
            <w:color w:val="A9A9A9"/>
            <w:sz w:val="16"/>
            <w:u w:val="single"/>
          </w:rPr>
          <w:t>myahsam</w:t>
        </w:r>
        <w:proofErr w:type="spellEnd"/>
        <w:r w:rsidR="00D339B6" w:rsidRPr="00D339B6">
          <w:rPr>
            <w:rFonts w:ascii="inherit" w:eastAsia="Times New Roman" w:hAnsi="inherit" w:cs="Arial"/>
            <w:color w:val="A9A9A9"/>
            <w:sz w:val="16"/>
            <w:u w:val="single"/>
          </w:rPr>
          <w:t xml:space="preserve"> </w:t>
        </w:r>
        <w:proofErr w:type="spellStart"/>
        <w:r w:rsidR="00D339B6" w:rsidRPr="00D339B6">
          <w:rPr>
            <w:rFonts w:ascii="inherit" w:eastAsia="Times New Roman" w:hAnsi="inherit" w:cs="Arial"/>
            <w:color w:val="A9A9A9"/>
            <w:sz w:val="16"/>
            <w:u w:val="single"/>
          </w:rPr>
          <w:t>wong</w:t>
        </w:r>
        <w:proofErr w:type="spellEnd"/>
      </w:hyperlink>
      <w:r w:rsidR="00D339B6" w:rsidRPr="00D339B6">
        <w:rPr>
          <w:rFonts w:ascii="inherit" w:eastAsia="Times New Roman" w:hAnsi="inherit" w:cs="Arial"/>
          <w:color w:val="A9A9A9"/>
          <w:sz w:val="16"/>
        </w:rPr>
        <w: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Hi,</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One small detail I would like to mention. This should be documented and maybe a warning should be put in the table title/description, as if in the future if there is a modification to this table and the developer is not aware of changes directly in the generated code, he will regenerate the table maintenance screens and will not perform these modifications (this has happened to me in the past).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Regards,</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Bruno</w:t>
      </w:r>
    </w:p>
    <w:p w:rsidR="00D339B6" w:rsidRPr="00D339B6" w:rsidRDefault="001C0349" w:rsidP="00D339B6">
      <w:pPr>
        <w:numPr>
          <w:ilvl w:val="8"/>
          <w:numId w:val="2"/>
        </w:numPr>
        <w:spacing w:after="0" w:line="240" w:lineRule="auto"/>
        <w:ind w:left="1095"/>
        <w:jc w:val="right"/>
        <w:textAlignment w:val="bottom"/>
        <w:rPr>
          <w:rFonts w:ascii="inherit" w:eastAsia="Times New Roman" w:hAnsi="inherit" w:cs="Arial"/>
          <w:color w:val="333333"/>
          <w:sz w:val="16"/>
          <w:szCs w:val="16"/>
        </w:rPr>
      </w:pPr>
      <w:hyperlink r:id="rId56" w:history="1">
        <w:r w:rsidR="00D339B6" w:rsidRPr="00D339B6">
          <w:rPr>
            <w:rFonts w:ascii="inherit" w:eastAsia="Times New Roman" w:hAnsi="inherit" w:cs="Arial"/>
            <w:color w:val="3778C7"/>
            <w:sz w:val="16"/>
            <w:u w:val="single"/>
          </w:rPr>
          <w:t>Alert Moderator</w:t>
        </w:r>
      </w:hyperlink>
    </w:p>
    <w:p w:rsidR="00D339B6" w:rsidRPr="00D339B6" w:rsidRDefault="00D339B6" w:rsidP="00D339B6">
      <w:pPr>
        <w:pBdr>
          <w:top w:val="single" w:sz="6" w:space="5" w:color="EBEBEB"/>
        </w:pBdr>
        <w:spacing w:after="0" w:line="240" w:lineRule="auto"/>
        <w:jc w:val="right"/>
        <w:textAlignment w:val="baseline"/>
        <w:rPr>
          <w:rFonts w:ascii="inherit" w:eastAsia="Times New Roman" w:hAnsi="inherit" w:cs="Arial"/>
          <w:color w:val="333333"/>
          <w:sz w:val="16"/>
          <w:szCs w:val="16"/>
        </w:rPr>
      </w:pPr>
      <w:r w:rsidRPr="00D339B6">
        <w:rPr>
          <w:rFonts w:ascii="inherit" w:eastAsia="Times New Roman" w:hAnsi="inherit" w:cs="Arial"/>
          <w:color w:val="333333"/>
          <w:sz w:val="16"/>
        </w:rPr>
        <w:t> </w:t>
      </w:r>
    </w:p>
    <w:p w:rsidR="00D339B6" w:rsidRPr="00D339B6" w:rsidRDefault="00D339B6" w:rsidP="00D339B6">
      <w:pPr>
        <w:numPr>
          <w:ilvl w:val="8"/>
          <w:numId w:val="2"/>
        </w:numPr>
        <w:spacing w:after="0" w:line="240" w:lineRule="auto"/>
        <w:ind w:left="1095"/>
        <w:jc w:val="right"/>
        <w:textAlignment w:val="bottom"/>
        <w:rPr>
          <w:rFonts w:ascii="inherit" w:eastAsia="Times New Roman" w:hAnsi="inherit" w:cs="Arial"/>
          <w:color w:val="333333"/>
          <w:sz w:val="16"/>
          <w:szCs w:val="16"/>
        </w:rPr>
      </w:pPr>
      <w:r w:rsidRPr="00D339B6">
        <w:rPr>
          <w:rFonts w:ascii="inherit" w:eastAsia="Times New Roman" w:hAnsi="inherit" w:cs="Arial"/>
          <w:color w:val="CCCCCC"/>
          <w:sz w:val="16"/>
        </w:rPr>
        <w:t>Like (</w:t>
      </w:r>
      <w:hyperlink r:id="rId57" w:history="1">
        <w:r w:rsidRPr="00D339B6">
          <w:rPr>
            <w:rFonts w:ascii="inherit" w:eastAsia="Times New Roman" w:hAnsi="inherit" w:cs="Arial"/>
            <w:color w:val="3778C7"/>
            <w:sz w:val="16"/>
            <w:u w:val="single"/>
          </w:rPr>
          <w:t>0</w:t>
        </w:r>
      </w:hyperlink>
      <w:r w:rsidRPr="00D339B6">
        <w:rPr>
          <w:rFonts w:ascii="inherit" w:eastAsia="Times New Roman" w:hAnsi="inherit" w:cs="Arial"/>
          <w:color w:val="CCCCCC"/>
          <w:sz w:val="16"/>
        </w:rPr>
        <w:t>)</w:t>
      </w:r>
    </w:p>
    <w:bookmarkStart w:id="10" w:name="5844935"/>
    <w:bookmarkEnd w:id="10"/>
    <w:p w:rsidR="00D339B6" w:rsidRPr="00D339B6" w:rsidRDefault="001C0349" w:rsidP="00D339B6">
      <w:pPr>
        <w:numPr>
          <w:ilvl w:val="0"/>
          <w:numId w:val="2"/>
        </w:numPr>
        <w:spacing w:after="0" w:line="240" w:lineRule="auto"/>
        <w:ind w:left="795"/>
        <w:textAlignment w:val="baseline"/>
        <w:outlineLvl w:val="5"/>
        <w:rPr>
          <w:rFonts w:ascii="inherit" w:eastAsia="Times New Roman" w:hAnsi="inherit" w:cs="Arial"/>
          <w:color w:val="333333"/>
          <w:sz w:val="18"/>
          <w:szCs w:val="18"/>
        </w:rPr>
      </w:pPr>
      <w:r w:rsidRPr="00D339B6">
        <w:rPr>
          <w:rFonts w:ascii="inherit" w:eastAsia="Times New Roman" w:hAnsi="inherit" w:cs="Arial"/>
          <w:b/>
          <w:bCs/>
          <w:color w:val="333333"/>
          <w:sz w:val="18"/>
        </w:rPr>
        <w:fldChar w:fldCharType="begin"/>
      </w:r>
      <w:r w:rsidR="00D339B6" w:rsidRPr="00D339B6">
        <w:rPr>
          <w:rFonts w:ascii="inherit" w:eastAsia="Times New Roman" w:hAnsi="inherit" w:cs="Arial"/>
          <w:b/>
          <w:bCs/>
          <w:color w:val="333333"/>
          <w:sz w:val="18"/>
        </w:rPr>
        <w:instrText xml:space="preserve"> HYPERLINK "http://scn.sap.com/message/5844935" \l "5844935" </w:instrText>
      </w:r>
      <w:r w:rsidRPr="00D339B6">
        <w:rPr>
          <w:rFonts w:ascii="inherit" w:eastAsia="Times New Roman" w:hAnsi="inherit" w:cs="Arial"/>
          <w:b/>
          <w:bCs/>
          <w:color w:val="333333"/>
          <w:sz w:val="18"/>
        </w:rPr>
        <w:fldChar w:fldCharType="separate"/>
      </w:r>
      <w:r w:rsidR="00D339B6" w:rsidRPr="00D339B6">
        <w:rPr>
          <w:rFonts w:ascii="inherit" w:eastAsia="Times New Roman" w:hAnsi="inherit" w:cs="Arial"/>
          <w:b/>
          <w:bCs/>
          <w:color w:val="A9A9A9"/>
          <w:sz w:val="18"/>
          <w:u w:val="single"/>
        </w:rPr>
        <w:t>Re: Display/maintenance allowed with restrictions</w:t>
      </w:r>
      <w:r w:rsidRPr="00D339B6">
        <w:rPr>
          <w:rFonts w:ascii="inherit" w:eastAsia="Times New Roman" w:hAnsi="inherit" w:cs="Arial"/>
          <w:b/>
          <w:bCs/>
          <w:color w:val="333333"/>
          <w:sz w:val="18"/>
        </w:rPr>
        <w:fldChar w:fldCharType="end"/>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Pr>
          <w:rFonts w:ascii="inherit" w:eastAsia="Times New Roman" w:hAnsi="inherit" w:cs="Arial"/>
          <w:noProof/>
          <w:color w:val="333333"/>
          <w:sz w:val="18"/>
          <w:szCs w:val="18"/>
        </w:rPr>
        <w:drawing>
          <wp:inline distT="0" distB="0" distL="0" distR="0">
            <wp:extent cx="438150" cy="438150"/>
            <wp:effectExtent l="19050" t="0" r="0" b="0"/>
            <wp:docPr id="22" name="Picture 22" descr="http://scn.sap.com/people/guest/avatar/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n.sap.com/people/guest/avatar/46.png"/>
                    <pic:cNvPicPr>
                      <a:picLocks noChangeAspect="1" noChangeArrowheads="1"/>
                    </pic:cNvPicPr>
                  </pic:nvPicPr>
                  <pic:blipFill>
                    <a:blip r:embed="rId6"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p>
    <w:p w:rsidR="00D339B6" w:rsidRPr="00D339B6" w:rsidRDefault="00D339B6" w:rsidP="00D339B6">
      <w:pPr>
        <w:shd w:val="clear" w:color="auto" w:fill="FFFFFF"/>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b/>
          <w:bCs/>
          <w:color w:val="333333"/>
          <w:sz w:val="16"/>
        </w:rPr>
        <w:t>Guest </w:t>
      </w:r>
      <w:r w:rsidRPr="00D339B6">
        <w:rPr>
          <w:rFonts w:ascii="inherit" w:eastAsia="Times New Roman" w:hAnsi="inherit" w:cs="Arial"/>
          <w:color w:val="333333"/>
          <w:sz w:val="16"/>
        </w:rPr>
        <w:t>Jul 23, 2008 9:24 AM </w:t>
      </w:r>
      <w:r w:rsidRPr="00D339B6">
        <w:rPr>
          <w:rFonts w:ascii="inherit" w:eastAsia="Times New Roman" w:hAnsi="inherit" w:cs="Arial"/>
          <w:color w:val="A9A9A9"/>
          <w:sz w:val="16"/>
        </w:rPr>
        <w:t>(</w:t>
      </w:r>
      <w:hyperlink r:id="rId58" w:anchor="5844784" w:tooltip="Go to message" w:history="1">
        <w:r w:rsidRPr="00D339B6">
          <w:rPr>
            <w:rFonts w:ascii="inherit" w:eastAsia="Times New Roman" w:hAnsi="inherit" w:cs="Arial"/>
            <w:color w:val="A9A9A9"/>
            <w:sz w:val="16"/>
            <w:u w:val="single"/>
          </w:rPr>
          <w:t xml:space="preserve">in response to </w:t>
        </w:r>
        <w:proofErr w:type="spellStart"/>
        <w:r w:rsidRPr="00D339B6">
          <w:rPr>
            <w:rFonts w:ascii="inherit" w:eastAsia="Times New Roman" w:hAnsi="inherit" w:cs="Arial"/>
            <w:color w:val="A9A9A9"/>
            <w:sz w:val="16"/>
            <w:u w:val="single"/>
          </w:rPr>
          <w:t>myahsam</w:t>
        </w:r>
        <w:proofErr w:type="spellEnd"/>
        <w:r w:rsidRPr="00D339B6">
          <w:rPr>
            <w:rFonts w:ascii="inherit" w:eastAsia="Times New Roman" w:hAnsi="inherit" w:cs="Arial"/>
            <w:color w:val="A9A9A9"/>
            <w:sz w:val="16"/>
            <w:u w:val="single"/>
          </w:rPr>
          <w:t xml:space="preserve"> </w:t>
        </w:r>
        <w:proofErr w:type="spellStart"/>
        <w:r w:rsidRPr="00D339B6">
          <w:rPr>
            <w:rFonts w:ascii="inherit" w:eastAsia="Times New Roman" w:hAnsi="inherit" w:cs="Arial"/>
            <w:color w:val="A9A9A9"/>
            <w:sz w:val="16"/>
            <w:u w:val="single"/>
          </w:rPr>
          <w:t>wong</w:t>
        </w:r>
        <w:proofErr w:type="spellEnd"/>
      </w:hyperlink>
      <w:r w:rsidRPr="00D339B6">
        <w:rPr>
          <w:rFonts w:ascii="inherit" w:eastAsia="Times New Roman" w:hAnsi="inherit" w:cs="Arial"/>
          <w:color w:val="A9A9A9"/>
          <w:sz w:val="16"/>
        </w:rPr>
        <w:t>)</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Hi,</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Maintaining Table:</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A table can be maintained using different transactions like SM30 or SE16. However, options have been provided for the user to restrict this maintenance.</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Three options have been provided:</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1. Display/Maintenance allowed with restrictions.</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2. Display/Maintenance allowed.</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3. Display/Maintenance not allowed.</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Third option just displays the table attributes and its respective fields but will completely restricts the user even for display of the table contents.</w:t>
      </w:r>
    </w:p>
    <w:p w:rsidR="00D339B6" w:rsidRPr="00D339B6" w:rsidRDefault="00D339B6" w:rsidP="00D339B6">
      <w:pPr>
        <w:spacing w:after="0" w:line="240" w:lineRule="auto"/>
        <w:textAlignment w:val="baseline"/>
        <w:rPr>
          <w:rFonts w:ascii="inherit" w:eastAsia="Times New Roman" w:hAnsi="inherit" w:cs="Arial"/>
          <w:color w:val="333333"/>
          <w:sz w:val="18"/>
          <w:szCs w:val="18"/>
        </w:rPr>
      </w:pPr>
      <w:r w:rsidRPr="00D339B6">
        <w:rPr>
          <w:rFonts w:ascii="inherit" w:eastAsia="Times New Roman" w:hAnsi="inherit" w:cs="Arial"/>
          <w:color w:val="333333"/>
          <w:sz w:val="18"/>
          <w:szCs w:val="18"/>
        </w:rPr>
        <w:t> </w:t>
      </w:r>
    </w:p>
    <w:p w:rsidR="00D83647" w:rsidRPr="00D83647" w:rsidRDefault="00D83647" w:rsidP="00D83647">
      <w:pPr>
        <w:spacing w:after="0" w:line="240" w:lineRule="auto"/>
        <w:rPr>
          <w:rFonts w:ascii="Arial" w:eastAsia="Times New Roman" w:hAnsi="Arial" w:cs="Arial"/>
          <w:color w:val="333333"/>
          <w:sz w:val="20"/>
          <w:szCs w:val="20"/>
          <w:shd w:val="clear" w:color="auto" w:fill="FFFFFF"/>
        </w:rPr>
      </w:pPr>
      <w:r w:rsidRPr="00D83647">
        <w:rPr>
          <w:rFonts w:ascii="Arial" w:eastAsia="Times New Roman" w:hAnsi="Arial" w:cs="Arial"/>
          <w:b/>
          <w:bCs/>
          <w:color w:val="000080"/>
          <w:sz w:val="36"/>
          <w:szCs w:val="36"/>
          <w:shd w:val="clear" w:color="auto" w:fill="FFFFFF"/>
        </w:rPr>
        <w:lastRenderedPageBreak/>
        <w:t>Data Browser/Table View Maintenance</w:t>
      </w:r>
      <w:r w:rsidRPr="00D83647">
        <w:rPr>
          <w:rFonts w:ascii="Arial" w:eastAsia="Times New Roman" w:hAnsi="Arial" w:cs="Arial"/>
          <w:color w:val="333333"/>
        </w:rPr>
        <w:br/>
      </w:r>
      <w:r w:rsidRPr="00D83647">
        <w:rPr>
          <w:rFonts w:ascii="Arial" w:eastAsia="Times New Roman" w:hAnsi="Arial" w:cs="Arial"/>
          <w:color w:val="333333"/>
          <w:sz w:val="20"/>
          <w:szCs w:val="20"/>
          <w:shd w:val="clear" w:color="auto" w:fill="FFFFFF"/>
        </w:rPr>
        <w:t>You can use the flag for database views, projection views, maintenance views, maintenance view variants, and tables in the Dictionary maintenance (SE11).</w:t>
      </w:r>
      <w:r w:rsidRPr="00D83647">
        <w:rPr>
          <w:rFonts w:ascii="Arial" w:eastAsia="Times New Roman" w:hAnsi="Arial" w:cs="Arial"/>
          <w:color w:val="333333"/>
          <w:sz w:val="20"/>
        </w:rPr>
        <w:t> </w:t>
      </w:r>
    </w:p>
    <w:p w:rsidR="00D83647" w:rsidRPr="00D83647" w:rsidRDefault="00D83647" w:rsidP="00D83647">
      <w:pPr>
        <w:spacing w:after="0" w:line="240" w:lineRule="auto"/>
        <w:ind w:left="1440"/>
        <w:rPr>
          <w:rFonts w:ascii="Arial" w:eastAsia="Times New Roman" w:hAnsi="Arial" w:cs="Arial"/>
          <w:color w:val="333333"/>
          <w:sz w:val="20"/>
          <w:szCs w:val="20"/>
          <w:shd w:val="clear" w:color="auto" w:fill="FFFFFF"/>
        </w:rPr>
      </w:pPr>
      <w:r w:rsidRPr="00D83647">
        <w:rPr>
          <w:rFonts w:ascii="Arial" w:eastAsia="Times New Roman" w:hAnsi="Arial" w:cs="Arial"/>
          <w:color w:val="333333"/>
          <w:sz w:val="20"/>
          <w:szCs w:val="2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ote" style="width:24pt;height:24pt"/>
        </w:pict>
      </w:r>
      <w:r w:rsidRPr="00D83647">
        <w:rPr>
          <w:rFonts w:ascii="Arial" w:eastAsia="Times New Roman" w:hAnsi="Arial" w:cs="Arial"/>
          <w:color w:val="333333"/>
          <w:sz w:val="20"/>
          <w:szCs w:val="20"/>
          <w:shd w:val="clear" w:color="auto" w:fill="FFFFFF"/>
        </w:rPr>
        <w:br/>
        <w:t>The flag is not provided for help views, because help views are mainly used for search purposes.</w:t>
      </w:r>
    </w:p>
    <w:p w:rsidR="00D83647" w:rsidRPr="00D83647" w:rsidRDefault="00D83647" w:rsidP="00D83647">
      <w:pPr>
        <w:spacing w:after="0" w:line="240" w:lineRule="auto"/>
        <w:rPr>
          <w:rFonts w:ascii="Times New Roman" w:eastAsia="Times New Roman" w:hAnsi="Times New Roman" w:cs="Times New Roman"/>
          <w:sz w:val="24"/>
          <w:szCs w:val="24"/>
        </w:rPr>
      </w:pPr>
      <w:r w:rsidRPr="00D83647">
        <w:rPr>
          <w:rFonts w:ascii="Arial" w:eastAsia="Times New Roman" w:hAnsi="Arial" w:cs="Arial"/>
          <w:color w:val="333333"/>
          <w:sz w:val="20"/>
          <w:szCs w:val="20"/>
          <w:shd w:val="clear" w:color="auto" w:fill="FFFFFF"/>
        </w:rPr>
        <w:t>The options provided in the dropdown list box</w:t>
      </w:r>
      <w:r w:rsidRPr="00D83647">
        <w:rPr>
          <w:rFonts w:ascii="Arial" w:eastAsia="Times New Roman" w:hAnsi="Arial" w:cs="Arial"/>
          <w:color w:val="333333"/>
          <w:sz w:val="20"/>
        </w:rPr>
        <w:t> </w:t>
      </w:r>
      <w:r w:rsidRPr="00D83647">
        <w:rPr>
          <w:rFonts w:ascii="Arial" w:eastAsia="Times New Roman" w:hAnsi="Arial" w:cs="Arial"/>
          <w:i/>
          <w:iCs/>
          <w:color w:val="333333"/>
          <w:sz w:val="20"/>
          <w:szCs w:val="20"/>
          <w:shd w:val="clear" w:color="auto" w:fill="FFFFFF"/>
        </w:rPr>
        <w:t>Data Browser/Table View Maintenance</w:t>
      </w:r>
      <w:r w:rsidRPr="00D83647">
        <w:rPr>
          <w:rFonts w:ascii="Arial" w:eastAsia="Times New Roman" w:hAnsi="Arial" w:cs="Arial"/>
          <w:color w:val="333333"/>
          <w:sz w:val="20"/>
        </w:rPr>
        <w:t> </w:t>
      </w:r>
      <w:r w:rsidRPr="00D83647">
        <w:rPr>
          <w:rFonts w:ascii="Arial" w:eastAsia="Times New Roman" w:hAnsi="Arial" w:cs="Arial"/>
          <w:color w:val="333333"/>
          <w:sz w:val="20"/>
          <w:szCs w:val="20"/>
          <w:shd w:val="clear" w:color="auto" w:fill="FFFFFF"/>
        </w:rPr>
        <w:t>have the following effects:</w:t>
      </w:r>
      <w:r w:rsidRPr="00D83647">
        <w:rPr>
          <w:rFonts w:ascii="Arial" w:eastAsia="Times New Roman" w:hAnsi="Arial" w:cs="Arial"/>
          <w:color w:val="333333"/>
        </w:rPr>
        <w:t> </w:t>
      </w:r>
    </w:p>
    <w:tbl>
      <w:tblPr>
        <w:tblW w:w="0" w:type="auto"/>
        <w:tblCellSpacing w:w="7" w:type="dxa"/>
        <w:shd w:val="clear" w:color="auto" w:fill="FFFFFF"/>
        <w:tblCellMar>
          <w:top w:w="105" w:type="dxa"/>
          <w:left w:w="105" w:type="dxa"/>
          <w:bottom w:w="105" w:type="dxa"/>
          <w:right w:w="105" w:type="dxa"/>
        </w:tblCellMar>
        <w:tblLook w:val="04A0"/>
      </w:tblPr>
      <w:tblGrid>
        <w:gridCol w:w="2304"/>
        <w:gridCol w:w="1536"/>
        <w:gridCol w:w="1917"/>
        <w:gridCol w:w="1917"/>
        <w:gridCol w:w="1924"/>
      </w:tblGrid>
      <w:tr w:rsidR="00D83647" w:rsidRPr="00D83647" w:rsidTr="00D83647">
        <w:trPr>
          <w:tblCellSpacing w:w="7" w:type="dxa"/>
        </w:trPr>
        <w:tc>
          <w:tcPr>
            <w:tcW w:w="1200" w:type="pct"/>
            <w:shd w:val="clear" w:color="auto" w:fill="FFFFFF"/>
            <w:hideMark/>
          </w:tcPr>
          <w:p w:rsidR="00D83647" w:rsidRPr="00D83647" w:rsidRDefault="00D83647" w:rsidP="00D83647">
            <w:pPr>
              <w:spacing w:after="0" w:line="312" w:lineRule="atLeast"/>
              <w:rPr>
                <w:rFonts w:ascii="Arial" w:eastAsia="Times New Roman" w:hAnsi="Arial" w:cs="Arial"/>
                <w:color w:val="333333"/>
              </w:rPr>
            </w:pPr>
            <w:r w:rsidRPr="00D83647">
              <w:rPr>
                <w:rFonts w:ascii="Arial" w:eastAsia="Times New Roman" w:hAnsi="Arial" w:cs="Arial"/>
                <w:color w:val="333333"/>
              </w:rPr>
              <w:t> </w:t>
            </w:r>
          </w:p>
        </w:tc>
        <w:tc>
          <w:tcPr>
            <w:tcW w:w="800" w:type="pct"/>
            <w:shd w:val="clear" w:color="auto" w:fill="FFFFFF"/>
            <w:hideMark/>
          </w:tcPr>
          <w:p w:rsidR="00D83647" w:rsidRPr="00D83647" w:rsidRDefault="00D83647" w:rsidP="00D83647">
            <w:pPr>
              <w:spacing w:after="0" w:line="312" w:lineRule="atLeast"/>
              <w:rPr>
                <w:rFonts w:ascii="Arial" w:eastAsia="Times New Roman" w:hAnsi="Arial" w:cs="Arial"/>
                <w:color w:val="333333"/>
              </w:rPr>
            </w:pPr>
            <w:r w:rsidRPr="00D83647">
              <w:rPr>
                <w:rFonts w:ascii="Arial" w:eastAsia="Times New Roman" w:hAnsi="Arial" w:cs="Arial"/>
                <w:color w:val="333333"/>
                <w:sz w:val="20"/>
                <w:szCs w:val="20"/>
              </w:rPr>
              <w:t>Display in Data Browser (SE16)</w:t>
            </w:r>
          </w:p>
        </w:tc>
        <w:tc>
          <w:tcPr>
            <w:tcW w:w="1000" w:type="pct"/>
            <w:shd w:val="clear" w:color="auto" w:fill="FFFFFF"/>
            <w:hideMark/>
          </w:tcPr>
          <w:p w:rsidR="00D83647" w:rsidRPr="00D83647" w:rsidRDefault="00D83647" w:rsidP="00D83647">
            <w:pPr>
              <w:spacing w:after="0" w:line="312" w:lineRule="atLeast"/>
              <w:rPr>
                <w:rFonts w:ascii="Arial" w:eastAsia="Times New Roman" w:hAnsi="Arial" w:cs="Arial"/>
                <w:color w:val="333333"/>
              </w:rPr>
            </w:pPr>
            <w:r w:rsidRPr="00D83647">
              <w:rPr>
                <w:rFonts w:ascii="Arial" w:eastAsia="Times New Roman" w:hAnsi="Arial" w:cs="Arial"/>
                <w:color w:val="333333"/>
                <w:sz w:val="20"/>
                <w:szCs w:val="20"/>
              </w:rPr>
              <w:t>Maintenance in Data Browser</w:t>
            </w:r>
          </w:p>
        </w:tc>
        <w:tc>
          <w:tcPr>
            <w:tcW w:w="1000" w:type="pct"/>
            <w:shd w:val="clear" w:color="auto" w:fill="FFFFFF"/>
            <w:hideMark/>
          </w:tcPr>
          <w:p w:rsidR="00D83647" w:rsidRPr="00D83647" w:rsidRDefault="00D83647" w:rsidP="00D83647">
            <w:pPr>
              <w:spacing w:after="0" w:line="312" w:lineRule="atLeast"/>
              <w:rPr>
                <w:rFonts w:ascii="Arial" w:eastAsia="Times New Roman" w:hAnsi="Arial" w:cs="Arial"/>
                <w:color w:val="333333"/>
              </w:rPr>
            </w:pPr>
            <w:r w:rsidRPr="00D83647">
              <w:rPr>
                <w:rFonts w:ascii="Arial" w:eastAsia="Times New Roman" w:hAnsi="Arial" w:cs="Arial"/>
                <w:color w:val="333333"/>
                <w:sz w:val="20"/>
                <w:szCs w:val="20"/>
              </w:rPr>
              <w:t>Maintenance and Display in Table View Maintenance (SM30)</w:t>
            </w:r>
          </w:p>
        </w:tc>
        <w:tc>
          <w:tcPr>
            <w:tcW w:w="1000" w:type="pct"/>
            <w:shd w:val="clear" w:color="auto" w:fill="FFFFFF"/>
            <w:hideMark/>
          </w:tcPr>
          <w:p w:rsidR="00D83647" w:rsidRPr="00D83647" w:rsidRDefault="00D83647" w:rsidP="00D83647">
            <w:pPr>
              <w:spacing w:after="0" w:line="312" w:lineRule="atLeast"/>
              <w:rPr>
                <w:rFonts w:ascii="Arial" w:eastAsia="Times New Roman" w:hAnsi="Arial" w:cs="Arial"/>
                <w:color w:val="333333"/>
              </w:rPr>
            </w:pPr>
            <w:r w:rsidRPr="00D83647">
              <w:rPr>
                <w:rFonts w:ascii="Arial" w:eastAsia="Times New Roman" w:hAnsi="Arial" w:cs="Arial"/>
                <w:color w:val="333333"/>
                <w:sz w:val="20"/>
                <w:szCs w:val="20"/>
              </w:rPr>
              <w:t>Generation of a Table Maintenance Dialog (SE54)</w:t>
            </w:r>
          </w:p>
        </w:tc>
      </w:tr>
      <w:tr w:rsidR="00D83647" w:rsidRPr="00D83647" w:rsidTr="00D83647">
        <w:trPr>
          <w:tblCellSpacing w:w="7" w:type="dxa"/>
        </w:trPr>
        <w:tc>
          <w:tcPr>
            <w:tcW w:w="1200" w:type="pct"/>
            <w:shd w:val="clear" w:color="auto" w:fill="FFFFFF"/>
            <w:hideMark/>
          </w:tcPr>
          <w:p w:rsidR="00D83647" w:rsidRPr="00D83647" w:rsidRDefault="00D83647" w:rsidP="00D83647">
            <w:pPr>
              <w:spacing w:after="0" w:line="312" w:lineRule="atLeast"/>
              <w:rPr>
                <w:rFonts w:ascii="Arial" w:eastAsia="Times New Roman" w:hAnsi="Arial" w:cs="Arial"/>
                <w:color w:val="333333"/>
              </w:rPr>
            </w:pPr>
            <w:r w:rsidRPr="00D83647">
              <w:rPr>
                <w:rFonts w:ascii="Arial" w:eastAsia="Times New Roman" w:hAnsi="Arial" w:cs="Arial"/>
                <w:i/>
                <w:iCs/>
                <w:color w:val="333333"/>
                <w:sz w:val="20"/>
                <w:szCs w:val="20"/>
              </w:rPr>
              <w:t>Display/Maintenance allowed with restrictions</w:t>
            </w:r>
          </w:p>
        </w:tc>
        <w:tc>
          <w:tcPr>
            <w:tcW w:w="800" w:type="pct"/>
            <w:shd w:val="clear" w:color="auto" w:fill="FFFFFF"/>
            <w:hideMark/>
          </w:tcPr>
          <w:p w:rsidR="00D83647" w:rsidRPr="00D83647" w:rsidRDefault="00D83647" w:rsidP="00D83647">
            <w:pPr>
              <w:spacing w:after="0" w:line="312" w:lineRule="atLeast"/>
              <w:jc w:val="center"/>
              <w:rPr>
                <w:rFonts w:ascii="Arial" w:eastAsia="Times New Roman" w:hAnsi="Arial" w:cs="Arial"/>
                <w:color w:val="333333"/>
              </w:rPr>
            </w:pPr>
            <w:r w:rsidRPr="00D83647">
              <w:rPr>
                <w:rFonts w:ascii="Arial" w:eastAsia="Times New Roman" w:hAnsi="Arial" w:cs="Arial"/>
                <w:color w:val="333333"/>
                <w:sz w:val="20"/>
                <w:szCs w:val="20"/>
              </w:rPr>
              <w:t>X</w:t>
            </w:r>
          </w:p>
        </w:tc>
        <w:tc>
          <w:tcPr>
            <w:tcW w:w="1000" w:type="pct"/>
            <w:shd w:val="clear" w:color="auto" w:fill="FFFFFF"/>
            <w:hideMark/>
          </w:tcPr>
          <w:p w:rsidR="00D83647" w:rsidRPr="00D83647" w:rsidRDefault="00D83647" w:rsidP="00D83647">
            <w:pPr>
              <w:spacing w:after="0" w:line="312" w:lineRule="atLeast"/>
              <w:jc w:val="center"/>
              <w:rPr>
                <w:rFonts w:ascii="Arial" w:eastAsia="Times New Roman" w:hAnsi="Arial" w:cs="Arial"/>
                <w:color w:val="333333"/>
              </w:rPr>
            </w:pPr>
            <w:r w:rsidRPr="00D83647">
              <w:rPr>
                <w:rFonts w:ascii="Arial" w:eastAsia="Times New Roman" w:hAnsi="Arial" w:cs="Arial"/>
                <w:color w:val="333333"/>
                <w:sz w:val="20"/>
                <w:szCs w:val="20"/>
              </w:rPr>
              <w:t>-</w:t>
            </w:r>
          </w:p>
        </w:tc>
        <w:tc>
          <w:tcPr>
            <w:tcW w:w="1000" w:type="pct"/>
            <w:shd w:val="clear" w:color="auto" w:fill="FFFFFF"/>
            <w:hideMark/>
          </w:tcPr>
          <w:p w:rsidR="00D83647" w:rsidRPr="00D83647" w:rsidRDefault="00D83647" w:rsidP="00D83647">
            <w:pPr>
              <w:spacing w:after="0" w:line="312" w:lineRule="atLeast"/>
              <w:jc w:val="center"/>
              <w:rPr>
                <w:rFonts w:ascii="Arial" w:eastAsia="Times New Roman" w:hAnsi="Arial" w:cs="Arial"/>
                <w:color w:val="333333"/>
              </w:rPr>
            </w:pPr>
            <w:r w:rsidRPr="00D83647">
              <w:rPr>
                <w:rFonts w:ascii="Arial" w:eastAsia="Times New Roman" w:hAnsi="Arial" w:cs="Arial"/>
                <w:color w:val="333333"/>
                <w:sz w:val="20"/>
                <w:szCs w:val="20"/>
              </w:rPr>
              <w:t>-</w:t>
            </w:r>
          </w:p>
        </w:tc>
        <w:tc>
          <w:tcPr>
            <w:tcW w:w="1000" w:type="pct"/>
            <w:shd w:val="clear" w:color="auto" w:fill="FFFFFF"/>
            <w:hideMark/>
          </w:tcPr>
          <w:p w:rsidR="00D83647" w:rsidRPr="00D83647" w:rsidRDefault="00D83647" w:rsidP="00D83647">
            <w:pPr>
              <w:spacing w:after="0" w:line="312" w:lineRule="atLeast"/>
              <w:jc w:val="center"/>
              <w:rPr>
                <w:rFonts w:ascii="Arial" w:eastAsia="Times New Roman" w:hAnsi="Arial" w:cs="Arial"/>
                <w:color w:val="333333"/>
              </w:rPr>
            </w:pPr>
            <w:r w:rsidRPr="00D83647">
              <w:rPr>
                <w:rFonts w:ascii="Arial" w:eastAsia="Times New Roman" w:hAnsi="Arial" w:cs="Arial"/>
                <w:color w:val="333333"/>
                <w:sz w:val="20"/>
                <w:szCs w:val="20"/>
              </w:rPr>
              <w:t>X</w:t>
            </w:r>
            <w:r w:rsidRPr="00D83647">
              <w:rPr>
                <w:rFonts w:ascii="Arial" w:eastAsia="Times New Roman" w:hAnsi="Arial" w:cs="Arial"/>
                <w:color w:val="333333"/>
                <w:sz w:val="20"/>
              </w:rPr>
              <w:t> </w:t>
            </w:r>
            <w:r w:rsidRPr="00D83647">
              <w:rPr>
                <w:rFonts w:ascii="Arial" w:eastAsia="Times New Roman" w:hAnsi="Arial" w:cs="Arial"/>
                <w:color w:val="333333"/>
                <w:sz w:val="20"/>
                <w:szCs w:val="20"/>
                <w:vertAlign w:val="subscript"/>
              </w:rPr>
              <w:t>2</w:t>
            </w:r>
          </w:p>
        </w:tc>
      </w:tr>
      <w:tr w:rsidR="00D83647" w:rsidRPr="00D83647" w:rsidTr="00D83647">
        <w:trPr>
          <w:tblCellSpacing w:w="7" w:type="dxa"/>
        </w:trPr>
        <w:tc>
          <w:tcPr>
            <w:tcW w:w="1200" w:type="pct"/>
            <w:shd w:val="clear" w:color="auto" w:fill="FFFFFF"/>
            <w:hideMark/>
          </w:tcPr>
          <w:p w:rsidR="00D83647" w:rsidRPr="00D83647" w:rsidRDefault="00D83647" w:rsidP="00D83647">
            <w:pPr>
              <w:spacing w:after="0" w:line="312" w:lineRule="atLeast"/>
              <w:rPr>
                <w:rFonts w:ascii="Arial" w:eastAsia="Times New Roman" w:hAnsi="Arial" w:cs="Arial"/>
                <w:color w:val="333333"/>
              </w:rPr>
            </w:pPr>
            <w:r w:rsidRPr="00D83647">
              <w:rPr>
                <w:rFonts w:ascii="Arial" w:eastAsia="Times New Roman" w:hAnsi="Arial" w:cs="Arial"/>
                <w:i/>
                <w:iCs/>
                <w:color w:val="333333"/>
                <w:sz w:val="20"/>
                <w:szCs w:val="20"/>
              </w:rPr>
              <w:t>Display/Maintenance allowed</w:t>
            </w:r>
          </w:p>
        </w:tc>
        <w:tc>
          <w:tcPr>
            <w:tcW w:w="800" w:type="pct"/>
            <w:shd w:val="clear" w:color="auto" w:fill="FFFFFF"/>
            <w:hideMark/>
          </w:tcPr>
          <w:p w:rsidR="00D83647" w:rsidRPr="00D83647" w:rsidRDefault="00D83647" w:rsidP="00D83647">
            <w:pPr>
              <w:spacing w:after="0" w:line="312" w:lineRule="atLeast"/>
              <w:jc w:val="center"/>
              <w:rPr>
                <w:rFonts w:ascii="Arial" w:eastAsia="Times New Roman" w:hAnsi="Arial" w:cs="Arial"/>
                <w:color w:val="333333"/>
              </w:rPr>
            </w:pPr>
            <w:r w:rsidRPr="00D83647">
              <w:rPr>
                <w:rFonts w:ascii="Arial" w:eastAsia="Times New Roman" w:hAnsi="Arial" w:cs="Arial"/>
                <w:color w:val="333333"/>
                <w:sz w:val="20"/>
                <w:szCs w:val="20"/>
              </w:rPr>
              <w:t>X</w:t>
            </w:r>
            <w:r w:rsidRPr="00D83647">
              <w:rPr>
                <w:rFonts w:ascii="Arial" w:eastAsia="Times New Roman" w:hAnsi="Arial" w:cs="Arial"/>
                <w:color w:val="333333"/>
                <w:sz w:val="20"/>
              </w:rPr>
              <w:t> </w:t>
            </w:r>
            <w:r w:rsidRPr="00D83647">
              <w:rPr>
                <w:rFonts w:ascii="Arial" w:eastAsia="Times New Roman" w:hAnsi="Arial" w:cs="Arial"/>
                <w:color w:val="333333"/>
                <w:sz w:val="20"/>
                <w:szCs w:val="20"/>
                <w:vertAlign w:val="subscript"/>
              </w:rPr>
              <w:t>1</w:t>
            </w:r>
          </w:p>
        </w:tc>
        <w:tc>
          <w:tcPr>
            <w:tcW w:w="1000" w:type="pct"/>
            <w:shd w:val="clear" w:color="auto" w:fill="FFFFFF"/>
            <w:hideMark/>
          </w:tcPr>
          <w:p w:rsidR="00D83647" w:rsidRPr="00D83647" w:rsidRDefault="00D83647" w:rsidP="00D83647">
            <w:pPr>
              <w:spacing w:after="0" w:line="312" w:lineRule="atLeast"/>
              <w:jc w:val="center"/>
              <w:rPr>
                <w:rFonts w:ascii="Arial" w:eastAsia="Times New Roman" w:hAnsi="Arial" w:cs="Arial"/>
                <w:color w:val="333333"/>
              </w:rPr>
            </w:pPr>
            <w:r w:rsidRPr="00D83647">
              <w:rPr>
                <w:rFonts w:ascii="Arial" w:eastAsia="Times New Roman" w:hAnsi="Arial" w:cs="Arial"/>
                <w:color w:val="333333"/>
                <w:sz w:val="20"/>
                <w:szCs w:val="20"/>
              </w:rPr>
              <w:t>X</w:t>
            </w:r>
            <w:r w:rsidRPr="00D83647">
              <w:rPr>
                <w:rFonts w:ascii="Arial" w:eastAsia="Times New Roman" w:hAnsi="Arial" w:cs="Arial"/>
                <w:color w:val="333333"/>
                <w:sz w:val="20"/>
              </w:rPr>
              <w:t> </w:t>
            </w:r>
            <w:r w:rsidRPr="00D83647">
              <w:rPr>
                <w:rFonts w:ascii="Arial" w:eastAsia="Times New Roman" w:hAnsi="Arial" w:cs="Arial"/>
                <w:color w:val="333333"/>
                <w:sz w:val="20"/>
                <w:szCs w:val="20"/>
                <w:vertAlign w:val="subscript"/>
              </w:rPr>
              <w:t>1</w:t>
            </w:r>
          </w:p>
        </w:tc>
        <w:tc>
          <w:tcPr>
            <w:tcW w:w="1000" w:type="pct"/>
            <w:shd w:val="clear" w:color="auto" w:fill="FFFFFF"/>
            <w:hideMark/>
          </w:tcPr>
          <w:p w:rsidR="00D83647" w:rsidRPr="00D83647" w:rsidRDefault="00D83647" w:rsidP="00D83647">
            <w:pPr>
              <w:spacing w:after="0" w:line="312" w:lineRule="atLeast"/>
              <w:jc w:val="center"/>
              <w:rPr>
                <w:rFonts w:ascii="Arial" w:eastAsia="Times New Roman" w:hAnsi="Arial" w:cs="Arial"/>
                <w:color w:val="333333"/>
              </w:rPr>
            </w:pPr>
            <w:r w:rsidRPr="00D83647">
              <w:rPr>
                <w:rFonts w:ascii="Arial" w:eastAsia="Times New Roman" w:hAnsi="Arial" w:cs="Arial"/>
                <w:color w:val="333333"/>
                <w:sz w:val="20"/>
                <w:szCs w:val="20"/>
              </w:rPr>
              <w:t>X</w:t>
            </w:r>
          </w:p>
        </w:tc>
        <w:tc>
          <w:tcPr>
            <w:tcW w:w="1000" w:type="pct"/>
            <w:shd w:val="clear" w:color="auto" w:fill="FFFFFF"/>
            <w:hideMark/>
          </w:tcPr>
          <w:p w:rsidR="00D83647" w:rsidRPr="00D83647" w:rsidRDefault="00D83647" w:rsidP="00D83647">
            <w:pPr>
              <w:spacing w:after="0" w:line="312" w:lineRule="atLeast"/>
              <w:jc w:val="center"/>
              <w:rPr>
                <w:rFonts w:ascii="Arial" w:eastAsia="Times New Roman" w:hAnsi="Arial" w:cs="Arial"/>
                <w:color w:val="333333"/>
              </w:rPr>
            </w:pPr>
            <w:r w:rsidRPr="00D83647">
              <w:rPr>
                <w:rFonts w:ascii="Arial" w:eastAsia="Times New Roman" w:hAnsi="Arial" w:cs="Arial"/>
                <w:color w:val="333333"/>
                <w:sz w:val="20"/>
                <w:szCs w:val="20"/>
              </w:rPr>
              <w:t>X</w:t>
            </w:r>
            <w:r w:rsidRPr="00D83647">
              <w:rPr>
                <w:rFonts w:ascii="Arial" w:eastAsia="Times New Roman" w:hAnsi="Arial" w:cs="Arial"/>
                <w:color w:val="333333"/>
                <w:sz w:val="20"/>
              </w:rPr>
              <w:t> </w:t>
            </w:r>
            <w:r w:rsidRPr="00D83647">
              <w:rPr>
                <w:rFonts w:ascii="Arial" w:eastAsia="Times New Roman" w:hAnsi="Arial" w:cs="Arial"/>
                <w:color w:val="333333"/>
                <w:sz w:val="20"/>
                <w:szCs w:val="20"/>
                <w:vertAlign w:val="subscript"/>
              </w:rPr>
              <w:t>2</w:t>
            </w:r>
          </w:p>
        </w:tc>
      </w:tr>
      <w:tr w:rsidR="00D83647" w:rsidRPr="00D83647" w:rsidTr="00D83647">
        <w:trPr>
          <w:tblCellSpacing w:w="7" w:type="dxa"/>
        </w:trPr>
        <w:tc>
          <w:tcPr>
            <w:tcW w:w="1200" w:type="pct"/>
            <w:shd w:val="clear" w:color="auto" w:fill="FFFFFF"/>
            <w:hideMark/>
          </w:tcPr>
          <w:p w:rsidR="00D83647" w:rsidRPr="00D83647" w:rsidRDefault="00D83647" w:rsidP="00D83647">
            <w:pPr>
              <w:spacing w:after="0" w:line="312" w:lineRule="atLeast"/>
              <w:rPr>
                <w:rFonts w:ascii="Arial" w:eastAsia="Times New Roman" w:hAnsi="Arial" w:cs="Arial"/>
                <w:color w:val="333333"/>
              </w:rPr>
            </w:pPr>
            <w:r w:rsidRPr="00D83647">
              <w:rPr>
                <w:rFonts w:ascii="Arial" w:eastAsia="Times New Roman" w:hAnsi="Arial" w:cs="Arial"/>
                <w:i/>
                <w:iCs/>
                <w:color w:val="333333"/>
                <w:sz w:val="20"/>
                <w:szCs w:val="20"/>
              </w:rPr>
              <w:t>Display/Maintenance not allowed</w:t>
            </w:r>
          </w:p>
        </w:tc>
        <w:tc>
          <w:tcPr>
            <w:tcW w:w="800" w:type="pct"/>
            <w:shd w:val="clear" w:color="auto" w:fill="FFFFFF"/>
            <w:hideMark/>
          </w:tcPr>
          <w:p w:rsidR="00D83647" w:rsidRPr="00D83647" w:rsidRDefault="00D83647" w:rsidP="00D83647">
            <w:pPr>
              <w:spacing w:after="0" w:line="312" w:lineRule="atLeast"/>
              <w:jc w:val="center"/>
              <w:rPr>
                <w:rFonts w:ascii="Arial" w:eastAsia="Times New Roman" w:hAnsi="Arial" w:cs="Arial"/>
                <w:color w:val="333333"/>
              </w:rPr>
            </w:pPr>
            <w:r w:rsidRPr="00D83647">
              <w:rPr>
                <w:rFonts w:ascii="Arial" w:eastAsia="Times New Roman" w:hAnsi="Arial" w:cs="Arial"/>
                <w:color w:val="333333"/>
                <w:sz w:val="20"/>
                <w:szCs w:val="20"/>
              </w:rPr>
              <w:t>-</w:t>
            </w:r>
          </w:p>
        </w:tc>
        <w:tc>
          <w:tcPr>
            <w:tcW w:w="1000" w:type="pct"/>
            <w:shd w:val="clear" w:color="auto" w:fill="FFFFFF"/>
            <w:hideMark/>
          </w:tcPr>
          <w:p w:rsidR="00D83647" w:rsidRPr="00D83647" w:rsidRDefault="00D83647" w:rsidP="00D83647">
            <w:pPr>
              <w:spacing w:after="0" w:line="312" w:lineRule="atLeast"/>
              <w:jc w:val="center"/>
              <w:rPr>
                <w:rFonts w:ascii="Arial" w:eastAsia="Times New Roman" w:hAnsi="Arial" w:cs="Arial"/>
                <w:color w:val="333333"/>
              </w:rPr>
            </w:pPr>
            <w:r w:rsidRPr="00D83647">
              <w:rPr>
                <w:rFonts w:ascii="Arial" w:eastAsia="Times New Roman" w:hAnsi="Arial" w:cs="Arial"/>
                <w:color w:val="333333"/>
                <w:sz w:val="20"/>
                <w:szCs w:val="20"/>
              </w:rPr>
              <w:t>-</w:t>
            </w:r>
          </w:p>
        </w:tc>
        <w:tc>
          <w:tcPr>
            <w:tcW w:w="1000" w:type="pct"/>
            <w:shd w:val="clear" w:color="auto" w:fill="FFFFFF"/>
            <w:hideMark/>
          </w:tcPr>
          <w:p w:rsidR="00D83647" w:rsidRPr="00D83647" w:rsidRDefault="00D83647" w:rsidP="00D83647">
            <w:pPr>
              <w:spacing w:after="0" w:line="312" w:lineRule="atLeast"/>
              <w:jc w:val="center"/>
              <w:rPr>
                <w:rFonts w:ascii="Arial" w:eastAsia="Times New Roman" w:hAnsi="Arial" w:cs="Arial"/>
                <w:color w:val="333333"/>
              </w:rPr>
            </w:pPr>
            <w:r w:rsidRPr="00D83647">
              <w:rPr>
                <w:rFonts w:ascii="Arial" w:eastAsia="Times New Roman" w:hAnsi="Arial" w:cs="Arial"/>
                <w:color w:val="333333"/>
                <w:sz w:val="20"/>
                <w:szCs w:val="20"/>
              </w:rPr>
              <w:t>-</w:t>
            </w:r>
          </w:p>
        </w:tc>
        <w:tc>
          <w:tcPr>
            <w:tcW w:w="1000" w:type="pct"/>
            <w:shd w:val="clear" w:color="auto" w:fill="FFFFFF"/>
            <w:hideMark/>
          </w:tcPr>
          <w:p w:rsidR="00D83647" w:rsidRPr="00D83647" w:rsidRDefault="00D83647" w:rsidP="00D83647">
            <w:pPr>
              <w:spacing w:after="0" w:line="312" w:lineRule="atLeast"/>
              <w:jc w:val="center"/>
              <w:rPr>
                <w:rFonts w:ascii="Arial" w:eastAsia="Times New Roman" w:hAnsi="Arial" w:cs="Arial"/>
                <w:color w:val="333333"/>
              </w:rPr>
            </w:pPr>
            <w:r w:rsidRPr="00D83647">
              <w:rPr>
                <w:rFonts w:ascii="Arial" w:eastAsia="Times New Roman" w:hAnsi="Arial" w:cs="Arial"/>
                <w:color w:val="333333"/>
                <w:sz w:val="20"/>
                <w:szCs w:val="20"/>
              </w:rPr>
              <w:t>-</w:t>
            </w:r>
          </w:p>
        </w:tc>
      </w:tr>
    </w:tbl>
    <w:p w:rsidR="00B506BB" w:rsidRDefault="00D83647">
      <w:pPr>
        <w:rPr>
          <w:rFonts w:ascii="Arial" w:eastAsia="Times New Roman" w:hAnsi="Arial" w:cs="Arial"/>
          <w:color w:val="333333"/>
          <w:sz w:val="20"/>
          <w:szCs w:val="20"/>
          <w:shd w:val="clear" w:color="auto" w:fill="FFFFFF"/>
          <w:vertAlign w:val="superscript"/>
        </w:rPr>
      </w:pPr>
      <w:r w:rsidRPr="00D83647">
        <w:rPr>
          <w:rFonts w:ascii="Arial" w:eastAsia="Times New Roman" w:hAnsi="Arial" w:cs="Arial"/>
          <w:color w:val="333333"/>
          <w:sz w:val="20"/>
          <w:szCs w:val="20"/>
          <w:shd w:val="clear" w:color="auto" w:fill="FFFFFF"/>
          <w:vertAlign w:val="superscript"/>
        </w:rPr>
        <w:t>1</w:t>
      </w:r>
      <w:r w:rsidRPr="00D83647">
        <w:rPr>
          <w:rFonts w:ascii="Arial" w:eastAsia="Times New Roman" w:hAnsi="Arial" w:cs="Arial"/>
          <w:color w:val="333333"/>
          <w:sz w:val="20"/>
          <w:vertAlign w:val="superscript"/>
        </w:rPr>
        <w:t> </w:t>
      </w:r>
      <w:r w:rsidRPr="00D83647">
        <w:rPr>
          <w:rFonts w:ascii="Arial" w:eastAsia="Times New Roman" w:hAnsi="Arial" w:cs="Arial"/>
          <w:color w:val="333333"/>
          <w:sz w:val="15"/>
          <w:szCs w:val="15"/>
          <w:shd w:val="clear" w:color="auto" w:fill="FFFFFF"/>
          <w:vertAlign w:val="superscript"/>
        </w:rPr>
        <w:t>If a maintenance dialog exists, it is called.</w:t>
      </w:r>
      <w:r w:rsidRPr="00D83647">
        <w:rPr>
          <w:rFonts w:ascii="Arial" w:eastAsia="Times New Roman" w:hAnsi="Arial" w:cs="Arial"/>
          <w:color w:val="333333"/>
          <w:sz w:val="24"/>
          <w:szCs w:val="24"/>
          <w:vertAlign w:val="superscript"/>
        </w:rPr>
        <w:t> </w:t>
      </w:r>
      <w:r w:rsidRPr="00D83647">
        <w:rPr>
          <w:rFonts w:ascii="Arial" w:eastAsia="Times New Roman" w:hAnsi="Arial" w:cs="Arial"/>
          <w:color w:val="333333"/>
          <w:sz w:val="24"/>
          <w:szCs w:val="24"/>
          <w:shd w:val="clear" w:color="auto" w:fill="FFFFFF"/>
          <w:vertAlign w:val="superscript"/>
        </w:rPr>
        <w:br/>
      </w:r>
      <w:r w:rsidRPr="00D83647">
        <w:rPr>
          <w:rFonts w:ascii="Arial" w:eastAsia="Times New Roman" w:hAnsi="Arial" w:cs="Arial"/>
          <w:color w:val="333333"/>
          <w:sz w:val="20"/>
          <w:szCs w:val="20"/>
          <w:shd w:val="clear" w:color="auto" w:fill="FFFFFF"/>
          <w:vertAlign w:val="superscript"/>
        </w:rPr>
        <w:t>2</w:t>
      </w:r>
      <w:r w:rsidRPr="00D83647">
        <w:rPr>
          <w:rFonts w:ascii="Arial" w:eastAsia="Times New Roman" w:hAnsi="Arial" w:cs="Arial"/>
          <w:color w:val="333333"/>
          <w:sz w:val="20"/>
          <w:vertAlign w:val="superscript"/>
        </w:rPr>
        <w:t> </w:t>
      </w:r>
      <w:r w:rsidRPr="00D83647">
        <w:rPr>
          <w:rFonts w:ascii="Arial" w:eastAsia="Times New Roman" w:hAnsi="Arial" w:cs="Arial"/>
          <w:color w:val="333333"/>
          <w:sz w:val="15"/>
          <w:szCs w:val="15"/>
          <w:shd w:val="clear" w:color="auto" w:fill="FFFFFF"/>
          <w:vertAlign w:val="superscript"/>
        </w:rPr>
        <w:t>If generation of a table maintenance dialog (SE54) is possible, the generated dialog can be included in view clusters (data maintenance using transaction SM34) or be called within a program using function module VIEW_MAINTENANCE_CALL, similar to the call of transaction SM30.</w:t>
      </w:r>
      <w:r w:rsidRPr="00D83647">
        <w:rPr>
          <w:rFonts w:ascii="Arial" w:eastAsia="Times New Roman" w:hAnsi="Arial" w:cs="Arial"/>
          <w:color w:val="333333"/>
          <w:sz w:val="24"/>
          <w:szCs w:val="24"/>
          <w:vertAlign w:val="superscript"/>
        </w:rPr>
        <w:t> </w:t>
      </w:r>
      <w:r w:rsidRPr="00D83647">
        <w:rPr>
          <w:rFonts w:ascii="Arial" w:eastAsia="Times New Roman" w:hAnsi="Arial" w:cs="Arial"/>
          <w:color w:val="333333"/>
          <w:sz w:val="24"/>
          <w:szCs w:val="24"/>
          <w:shd w:val="clear" w:color="auto" w:fill="FFFFFF"/>
          <w:vertAlign w:val="superscript"/>
        </w:rPr>
        <w:br/>
      </w:r>
      <w:r w:rsidRPr="00D83647">
        <w:rPr>
          <w:rFonts w:ascii="Arial" w:eastAsia="Times New Roman" w:hAnsi="Arial" w:cs="Arial"/>
          <w:color w:val="333333"/>
          <w:sz w:val="20"/>
          <w:szCs w:val="20"/>
          <w:shd w:val="clear" w:color="auto" w:fill="FFFFFF"/>
          <w:vertAlign w:val="superscript"/>
        </w:rPr>
        <w:t>For maintenance views and maintenance view variants only the options</w:t>
      </w:r>
      <w:r w:rsidRPr="00D83647">
        <w:rPr>
          <w:rFonts w:ascii="Arial" w:eastAsia="Times New Roman" w:hAnsi="Arial" w:cs="Arial"/>
          <w:color w:val="333333"/>
          <w:sz w:val="20"/>
          <w:vertAlign w:val="superscript"/>
        </w:rPr>
        <w:t> </w:t>
      </w:r>
      <w:r w:rsidRPr="00D83647">
        <w:rPr>
          <w:rFonts w:ascii="Arial" w:eastAsia="Times New Roman" w:hAnsi="Arial" w:cs="Arial"/>
          <w:i/>
          <w:iCs/>
          <w:color w:val="333333"/>
          <w:sz w:val="20"/>
          <w:szCs w:val="20"/>
          <w:shd w:val="clear" w:color="auto" w:fill="FFFFFF"/>
          <w:vertAlign w:val="superscript"/>
        </w:rPr>
        <w:t>Display/Maintenance allowed</w:t>
      </w:r>
      <w:r w:rsidRPr="00D83647">
        <w:rPr>
          <w:rFonts w:ascii="Arial" w:eastAsia="Times New Roman" w:hAnsi="Arial" w:cs="Arial"/>
          <w:i/>
          <w:iCs/>
          <w:color w:val="333333"/>
          <w:sz w:val="20"/>
          <w:vertAlign w:val="superscript"/>
        </w:rPr>
        <w:t> </w:t>
      </w:r>
      <w:r w:rsidRPr="00D83647">
        <w:rPr>
          <w:rFonts w:ascii="Arial" w:eastAsia="Times New Roman" w:hAnsi="Arial" w:cs="Arial"/>
          <w:color w:val="333333"/>
          <w:sz w:val="20"/>
          <w:szCs w:val="20"/>
          <w:shd w:val="clear" w:color="auto" w:fill="FFFFFF"/>
          <w:vertAlign w:val="superscript"/>
        </w:rPr>
        <w:t>and</w:t>
      </w:r>
      <w:r w:rsidRPr="00D83647">
        <w:rPr>
          <w:rFonts w:ascii="Arial" w:eastAsia="Times New Roman" w:hAnsi="Arial" w:cs="Arial"/>
          <w:color w:val="333333"/>
          <w:sz w:val="20"/>
          <w:vertAlign w:val="superscript"/>
        </w:rPr>
        <w:t> </w:t>
      </w:r>
      <w:r w:rsidRPr="00D83647">
        <w:rPr>
          <w:rFonts w:ascii="Arial" w:eastAsia="Times New Roman" w:hAnsi="Arial" w:cs="Arial"/>
          <w:i/>
          <w:iCs/>
          <w:color w:val="333333"/>
          <w:sz w:val="20"/>
          <w:szCs w:val="20"/>
          <w:shd w:val="clear" w:color="auto" w:fill="FFFFFF"/>
          <w:vertAlign w:val="superscript"/>
        </w:rPr>
        <w:t>Display/Maintenance allowed with restrictions</w:t>
      </w:r>
      <w:r w:rsidRPr="00D83647">
        <w:rPr>
          <w:rFonts w:ascii="Arial" w:eastAsia="Times New Roman" w:hAnsi="Arial" w:cs="Arial"/>
          <w:i/>
          <w:iCs/>
          <w:color w:val="333333"/>
          <w:sz w:val="20"/>
          <w:vertAlign w:val="superscript"/>
        </w:rPr>
        <w:t> </w:t>
      </w:r>
      <w:r w:rsidRPr="00D83647">
        <w:rPr>
          <w:rFonts w:ascii="Arial" w:eastAsia="Times New Roman" w:hAnsi="Arial" w:cs="Arial"/>
          <w:color w:val="333333"/>
          <w:sz w:val="20"/>
          <w:szCs w:val="20"/>
          <w:shd w:val="clear" w:color="auto" w:fill="FFFFFF"/>
          <w:vertAlign w:val="superscript"/>
        </w:rPr>
        <w:t>are offered. The option</w:t>
      </w:r>
      <w:r w:rsidRPr="00D83647">
        <w:rPr>
          <w:rFonts w:ascii="Arial" w:eastAsia="Times New Roman" w:hAnsi="Arial" w:cs="Arial"/>
          <w:color w:val="333333"/>
          <w:sz w:val="20"/>
          <w:vertAlign w:val="superscript"/>
        </w:rPr>
        <w:t> </w:t>
      </w:r>
      <w:r w:rsidRPr="00D83647">
        <w:rPr>
          <w:rFonts w:ascii="Arial" w:eastAsia="Times New Roman" w:hAnsi="Arial" w:cs="Arial"/>
          <w:i/>
          <w:iCs/>
          <w:color w:val="333333"/>
          <w:sz w:val="20"/>
          <w:szCs w:val="20"/>
          <w:shd w:val="clear" w:color="auto" w:fill="FFFFFF"/>
          <w:vertAlign w:val="superscript"/>
        </w:rPr>
        <w:t>Display/Maintenance not allowed</w:t>
      </w:r>
      <w:r w:rsidRPr="00D83647">
        <w:rPr>
          <w:rFonts w:ascii="Arial" w:eastAsia="Times New Roman" w:hAnsi="Arial" w:cs="Arial"/>
          <w:color w:val="333333"/>
          <w:sz w:val="20"/>
          <w:vertAlign w:val="superscript"/>
        </w:rPr>
        <w:t> </w:t>
      </w:r>
      <w:r w:rsidRPr="00D83647">
        <w:rPr>
          <w:rFonts w:ascii="Arial" w:eastAsia="Times New Roman" w:hAnsi="Arial" w:cs="Arial"/>
          <w:color w:val="333333"/>
          <w:sz w:val="20"/>
          <w:szCs w:val="20"/>
          <w:shd w:val="clear" w:color="auto" w:fill="FFFFFF"/>
          <w:vertAlign w:val="superscript"/>
        </w:rPr>
        <w:t>is not offered since the only purpose of the view types is to generate an interface. The option</w:t>
      </w:r>
      <w:r w:rsidRPr="00D83647">
        <w:rPr>
          <w:rFonts w:ascii="Arial" w:eastAsia="Times New Roman" w:hAnsi="Arial" w:cs="Arial"/>
          <w:color w:val="333333"/>
          <w:sz w:val="20"/>
          <w:vertAlign w:val="superscript"/>
        </w:rPr>
        <w:t> </w:t>
      </w:r>
      <w:r w:rsidRPr="00D83647">
        <w:rPr>
          <w:rFonts w:ascii="Arial" w:eastAsia="Times New Roman" w:hAnsi="Arial" w:cs="Arial"/>
          <w:i/>
          <w:iCs/>
          <w:color w:val="333333"/>
          <w:sz w:val="20"/>
          <w:szCs w:val="20"/>
          <w:shd w:val="clear" w:color="auto" w:fill="FFFFFF"/>
          <w:vertAlign w:val="superscript"/>
        </w:rPr>
        <w:t>Display/Maintenance not allowed</w:t>
      </w:r>
      <w:r w:rsidRPr="00D83647">
        <w:rPr>
          <w:rFonts w:ascii="Arial" w:eastAsia="Times New Roman" w:hAnsi="Arial" w:cs="Arial"/>
          <w:i/>
          <w:iCs/>
          <w:color w:val="333333"/>
          <w:sz w:val="20"/>
          <w:vertAlign w:val="superscript"/>
        </w:rPr>
        <w:t> </w:t>
      </w:r>
      <w:r w:rsidRPr="00D83647">
        <w:rPr>
          <w:rFonts w:ascii="Arial" w:eastAsia="Times New Roman" w:hAnsi="Arial" w:cs="Arial"/>
          <w:color w:val="333333"/>
          <w:sz w:val="20"/>
          <w:szCs w:val="20"/>
          <w:shd w:val="clear" w:color="auto" w:fill="FFFFFF"/>
          <w:vertAlign w:val="superscript"/>
        </w:rPr>
        <w:t>would not allow this.</w:t>
      </w:r>
    </w:p>
    <w:p w:rsidR="00D83647" w:rsidRDefault="00D83647" w:rsidP="00D83647">
      <w:pPr>
        <w:pStyle w:val="NormalWeb"/>
        <w:keepNext/>
        <w:spacing w:before="180" w:beforeAutospacing="0" w:after="90" w:afterAutospacing="0" w:line="675" w:lineRule="atLeast"/>
        <w:ind w:hanging="72"/>
        <w:textAlignment w:val="baseline"/>
        <w:rPr>
          <w:rFonts w:ascii="inherit" w:hAnsi="inherit" w:cs="Arial"/>
          <w:b/>
          <w:bCs/>
          <w:color w:val="333333"/>
          <w:sz w:val="45"/>
          <w:szCs w:val="45"/>
          <w:bdr w:val="none" w:sz="0" w:space="0" w:color="auto" w:frame="1"/>
          <w:shd w:val="clear" w:color="auto" w:fill="FFFFFF"/>
        </w:rPr>
      </w:pPr>
      <w:r>
        <w:rPr>
          <w:rFonts w:ascii="inherit" w:hAnsi="inherit" w:cs="Arial"/>
          <w:b/>
          <w:bCs/>
          <w:color w:val="333333"/>
          <w:sz w:val="45"/>
          <w:szCs w:val="45"/>
          <w:bdr w:val="none" w:sz="0" w:space="0" w:color="auto" w:frame="1"/>
          <w:shd w:val="clear" w:color="auto" w:fill="FFFFFF"/>
        </w:rPr>
        <w:t>Structure of a Collective Search Help </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A collective search help combines several elementary search helps. The user can thus choose one of several alternative search paths with a collective search help.</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When you define a collective search help, you only have to specify the search helps that are to be combined in the collective search help. In the input help, the values are transported between the elementary search help selected by the user and the input template using the collective search help. This is why a collective search help also has an interface for transporting the values.</w:t>
      </w:r>
    </w:p>
    <w:p w:rsidR="00D83647" w:rsidRDefault="00D83647" w:rsidP="00D83647">
      <w:pPr>
        <w:pStyle w:val="NormalWeb"/>
        <w:spacing w:before="0" w:beforeAutospacing="0" w:after="0" w:afterAutospacing="0" w:line="293" w:lineRule="atLeast"/>
        <w:textAlignment w:val="baseline"/>
        <w:rPr>
          <w:rFonts w:ascii="inherit" w:hAnsi="inherit" w:cs="Arial"/>
          <w:b/>
          <w:bCs/>
          <w:color w:val="333333"/>
          <w:sz w:val="20"/>
          <w:szCs w:val="20"/>
          <w:bdr w:val="none" w:sz="0" w:space="0" w:color="auto" w:frame="1"/>
          <w:shd w:val="clear" w:color="auto" w:fill="FFFFFF"/>
        </w:rPr>
      </w:pPr>
      <w:r>
        <w:rPr>
          <w:rFonts w:ascii="inherit" w:hAnsi="inherit" w:cs="Arial"/>
          <w:b/>
          <w:bCs/>
          <w:color w:val="333333"/>
          <w:sz w:val="20"/>
          <w:szCs w:val="20"/>
          <w:bdr w:val="none" w:sz="0" w:space="0" w:color="auto" w:frame="1"/>
          <w:shd w:val="clear" w:color="auto" w:fill="FFFFFF"/>
        </w:rPr>
        <w:t>Interface of the Collective Search Help</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Like an</w:t>
      </w:r>
    </w:p>
    <w:p w:rsidR="00D83647" w:rsidRDefault="00D83647" w:rsidP="00D83647">
      <w:pPr>
        <w:spacing w:line="293" w:lineRule="atLeast"/>
        <w:rPr>
          <w:rFonts w:ascii="Arial" w:hAnsi="Arial" w:cs="Arial"/>
          <w:color w:val="333333"/>
          <w:sz w:val="20"/>
          <w:szCs w:val="20"/>
          <w:shd w:val="clear" w:color="auto" w:fill="FFFFFF"/>
        </w:rPr>
      </w:pPr>
      <w:hyperlink r:id="rId59" w:history="1">
        <w:r>
          <w:rPr>
            <w:rStyle w:val="Hyperlink"/>
            <w:rFonts w:ascii="Arial" w:hAnsi="Arial" w:cs="Arial"/>
            <w:color w:val="226CA9"/>
            <w:sz w:val="20"/>
            <w:szCs w:val="20"/>
            <w:bdr w:val="none" w:sz="0" w:space="0" w:color="auto" w:frame="1"/>
            <w:shd w:val="clear" w:color="auto" w:fill="FFFFFF"/>
          </w:rPr>
          <w:t>elementary search help</w:t>
        </w:r>
      </w:hyperlink>
      <w:r>
        <w:rPr>
          <w:rFonts w:ascii="Arial" w:hAnsi="Arial" w:cs="Arial"/>
          <w:color w:val="333333"/>
          <w:sz w:val="20"/>
          <w:szCs w:val="20"/>
          <w:shd w:val="clear" w:color="auto" w:fill="FFFFFF"/>
        </w:rPr>
        <w:t>, a collective search help has an interface of import and export parameters. The data is exchanged between the screen template and the parameters of the assigned elementary search helps using this interface.</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bookmarkStart w:id="11" w:name="_987397389"/>
      <w:bookmarkEnd w:id="11"/>
      <w:r>
        <w:rPr>
          <w:rFonts w:ascii="inherit" w:hAnsi="inherit" w:cs="Arial"/>
          <w:noProof/>
          <w:color w:val="333333"/>
          <w:sz w:val="20"/>
          <w:szCs w:val="20"/>
          <w:shd w:val="clear" w:color="auto" w:fill="FFFFFF"/>
        </w:rPr>
        <w:lastRenderedPageBreak/>
        <w:drawing>
          <wp:inline distT="0" distB="0" distL="0" distR="0">
            <wp:extent cx="2466975" cy="1905000"/>
            <wp:effectExtent l="19050" t="0" r="9525" b="0"/>
            <wp:docPr id="24" name="Picture 3" descr="This graphic is explained in the accompany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graphic is explained in the accompanying text"/>
                    <pic:cNvPicPr>
                      <a:picLocks noChangeAspect="1" noChangeArrowheads="1"/>
                    </pic:cNvPicPr>
                  </pic:nvPicPr>
                  <pic:blipFill>
                    <a:blip r:embed="rId60" cstate="print"/>
                    <a:srcRect/>
                    <a:stretch>
                      <a:fillRect/>
                    </a:stretch>
                  </pic:blipFill>
                  <pic:spPr bwMode="auto">
                    <a:xfrm>
                      <a:off x="0" y="0"/>
                      <a:ext cx="2466975" cy="1905000"/>
                    </a:xfrm>
                    <a:prstGeom prst="rect">
                      <a:avLst/>
                    </a:prstGeom>
                    <a:noFill/>
                    <a:ln w="9525">
                      <a:noFill/>
                      <a:miter lim="800000"/>
                      <a:headEnd/>
                      <a:tailEnd/>
                    </a:ln>
                  </pic:spPr>
                </pic:pic>
              </a:graphicData>
            </a:graphic>
          </wp:inline>
        </w:drawing>
      </w:r>
    </w:p>
    <w:p w:rsidR="00D83647" w:rsidRDefault="00D83647" w:rsidP="00D83647">
      <w:pPr>
        <w:pStyle w:val="NormalWeb"/>
        <w:spacing w:before="0" w:beforeAutospacing="0" w:after="0" w:afterAutospacing="0" w:line="293" w:lineRule="atLeast"/>
        <w:textAlignment w:val="baseline"/>
        <w:rPr>
          <w:rFonts w:ascii="inherit" w:hAnsi="inherit" w:cs="Arial"/>
          <w:b/>
          <w:bCs/>
          <w:color w:val="333333"/>
          <w:sz w:val="20"/>
          <w:szCs w:val="20"/>
          <w:bdr w:val="none" w:sz="0" w:space="0" w:color="auto" w:frame="1"/>
          <w:shd w:val="clear" w:color="auto" w:fill="FFFFFF"/>
        </w:rPr>
      </w:pPr>
      <w:r>
        <w:rPr>
          <w:rFonts w:ascii="inherit" w:hAnsi="inherit" w:cs="Arial"/>
          <w:b/>
          <w:bCs/>
          <w:color w:val="333333"/>
          <w:sz w:val="20"/>
          <w:szCs w:val="20"/>
          <w:bdr w:val="none" w:sz="0" w:space="0" w:color="auto" w:frame="1"/>
          <w:shd w:val="clear" w:color="auto" w:fill="FFFFFF"/>
        </w:rPr>
        <w:t>Assigned Search Helps</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A collective search help comprises several elementary search helps. It combines all the search paths that are meaningful for a field.</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The interface parameters (import and export parameters) of the included search helps must be assigned to the parameters of the collective search help. Not all of the parameters need to be assigned, that is the assignment can be open for some of the parameters.</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bookmarkStart w:id="12" w:name="_987397388"/>
      <w:bookmarkEnd w:id="12"/>
      <w:r>
        <w:rPr>
          <w:rFonts w:ascii="inherit" w:hAnsi="inherit" w:cs="Arial"/>
          <w:noProof/>
          <w:color w:val="333333"/>
          <w:sz w:val="20"/>
          <w:szCs w:val="20"/>
          <w:shd w:val="clear" w:color="auto" w:fill="FFFFFF"/>
        </w:rPr>
        <w:drawing>
          <wp:inline distT="0" distB="0" distL="0" distR="0">
            <wp:extent cx="4629150" cy="3467100"/>
            <wp:effectExtent l="19050" t="0" r="0" b="0"/>
            <wp:docPr id="23" name="Picture 4" descr="This graphic is explained in the accompany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graphic is explained in the accompanying text"/>
                    <pic:cNvPicPr>
                      <a:picLocks noChangeAspect="1" noChangeArrowheads="1"/>
                    </pic:cNvPicPr>
                  </pic:nvPicPr>
                  <pic:blipFill>
                    <a:blip r:embed="rId61" cstate="print"/>
                    <a:srcRect/>
                    <a:stretch>
                      <a:fillRect/>
                    </a:stretch>
                  </pic:blipFill>
                  <pic:spPr bwMode="auto">
                    <a:xfrm>
                      <a:off x="0" y="0"/>
                      <a:ext cx="4629150" cy="3467100"/>
                    </a:xfrm>
                    <a:prstGeom prst="rect">
                      <a:avLst/>
                    </a:prstGeom>
                    <a:noFill/>
                    <a:ln w="9525">
                      <a:noFill/>
                      <a:miter lim="800000"/>
                      <a:headEnd/>
                      <a:tailEnd/>
                    </a:ln>
                  </pic:spPr>
                </pic:pic>
              </a:graphicData>
            </a:graphic>
          </wp:inline>
        </w:drawing>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Both elementary search helps and other search helps can be included in a collective search help. If other collective search helps are contained in a collective search help, they are expanded to the level of the elementary search helps when the input help is called.</w:t>
      </w:r>
    </w:p>
    <w:p w:rsidR="00D83647" w:rsidRDefault="00D83647">
      <w:pPr>
        <w:rPr>
          <w:b/>
        </w:rPr>
      </w:pPr>
    </w:p>
    <w:p w:rsidR="00D83647" w:rsidRDefault="00D83647" w:rsidP="00D83647">
      <w:pPr>
        <w:pStyle w:val="NormalWeb"/>
        <w:keepNext/>
        <w:spacing w:before="180" w:beforeAutospacing="0" w:after="90" w:afterAutospacing="0" w:line="675" w:lineRule="atLeast"/>
        <w:ind w:hanging="72"/>
        <w:textAlignment w:val="baseline"/>
        <w:rPr>
          <w:rFonts w:ascii="inherit" w:hAnsi="inherit" w:cs="Arial"/>
          <w:b/>
          <w:bCs/>
          <w:color w:val="333333"/>
          <w:sz w:val="45"/>
          <w:szCs w:val="45"/>
          <w:bdr w:val="none" w:sz="0" w:space="0" w:color="auto" w:frame="1"/>
          <w:shd w:val="clear" w:color="auto" w:fill="FFFFFF"/>
        </w:rPr>
      </w:pPr>
      <w:r>
        <w:rPr>
          <w:rFonts w:ascii="inherit" w:hAnsi="inherit" w:cs="Arial"/>
          <w:b/>
          <w:bCs/>
          <w:color w:val="333333"/>
          <w:sz w:val="45"/>
          <w:szCs w:val="45"/>
          <w:bdr w:val="none" w:sz="0" w:space="0" w:color="auto" w:frame="1"/>
          <w:shd w:val="clear" w:color="auto" w:fill="FFFFFF"/>
        </w:rPr>
        <w:t>Example for Search Helps </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Each customer of a carrier (see</w:t>
      </w:r>
    </w:p>
    <w:p w:rsidR="00D83647" w:rsidRDefault="00D83647" w:rsidP="00D83647">
      <w:pPr>
        <w:spacing w:line="293" w:lineRule="atLeast"/>
        <w:rPr>
          <w:rFonts w:ascii="Arial" w:hAnsi="Arial" w:cs="Arial"/>
          <w:color w:val="333333"/>
          <w:sz w:val="20"/>
          <w:szCs w:val="20"/>
          <w:shd w:val="clear" w:color="auto" w:fill="FFFFFF"/>
        </w:rPr>
      </w:pPr>
      <w:hyperlink r:id="rId62" w:history="1">
        <w:r>
          <w:rPr>
            <w:rStyle w:val="Hyperlink"/>
            <w:rFonts w:ascii="Arial" w:hAnsi="Arial" w:cs="Arial"/>
            <w:color w:val="226CA9"/>
            <w:sz w:val="20"/>
            <w:szCs w:val="20"/>
            <w:bdr w:val="none" w:sz="0" w:space="0" w:color="auto" w:frame="1"/>
            <w:shd w:val="clear" w:color="auto" w:fill="FFFFFF"/>
          </w:rPr>
          <w:t>Flight Model</w:t>
        </w:r>
      </w:hyperlink>
      <w:r>
        <w:rPr>
          <w:rFonts w:ascii="Arial" w:hAnsi="Arial" w:cs="Arial"/>
          <w:color w:val="333333"/>
          <w:sz w:val="20"/>
          <w:szCs w:val="20"/>
          <w:shd w:val="clear" w:color="auto" w:fill="FFFFFF"/>
        </w:rPr>
        <w:t>) or of a travel agency has a customer number. You want to find a search option for this customer number.</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The user must be offered two different search paths.</w:t>
      </w:r>
    </w:p>
    <w:p w:rsidR="00D83647" w:rsidRDefault="00D83647" w:rsidP="00D83647">
      <w:pPr>
        <w:numPr>
          <w:ilvl w:val="0"/>
          <w:numId w:val="3"/>
        </w:numPr>
        <w:spacing w:after="0" w:line="293" w:lineRule="atLeast"/>
        <w:ind w:left="300"/>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The user should be able to search for the customer number using the customer data, such as the name and address.</w:t>
      </w:r>
    </w:p>
    <w:p w:rsidR="00D83647" w:rsidRDefault="00D83647" w:rsidP="00D83647">
      <w:pPr>
        <w:numPr>
          <w:ilvl w:val="0"/>
          <w:numId w:val="3"/>
        </w:numPr>
        <w:spacing w:after="0" w:line="293" w:lineRule="atLeast"/>
        <w:ind w:left="300"/>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The user should be able to search for the customer number using existing customer bookings.</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You can provide the required search option by creating a</w:t>
      </w:r>
    </w:p>
    <w:p w:rsidR="00D83647" w:rsidRDefault="00D83647" w:rsidP="00D83647">
      <w:pPr>
        <w:spacing w:line="293" w:lineRule="atLeast"/>
        <w:rPr>
          <w:rFonts w:ascii="inherit" w:hAnsi="inherit" w:cs="Arial"/>
          <w:b/>
          <w:bCs/>
          <w:color w:val="333333"/>
          <w:sz w:val="20"/>
          <w:szCs w:val="20"/>
          <w:bdr w:val="none" w:sz="0" w:space="0" w:color="auto" w:frame="1"/>
          <w:shd w:val="clear" w:color="auto" w:fill="FFFFFF"/>
        </w:rPr>
      </w:pPr>
      <w:hyperlink r:id="rId63" w:history="1">
        <w:r>
          <w:rPr>
            <w:rStyle w:val="Hyperlink"/>
            <w:rFonts w:ascii="Arial" w:hAnsi="Arial" w:cs="Arial"/>
            <w:color w:val="226CA9"/>
            <w:sz w:val="20"/>
            <w:szCs w:val="20"/>
            <w:bdr w:val="none" w:sz="0" w:space="0" w:color="auto" w:frame="1"/>
            <w:shd w:val="clear" w:color="auto" w:fill="FFFFFF"/>
          </w:rPr>
          <w:t>collective search help</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SCUSTOM. Two</w:t>
      </w:r>
      <w:r>
        <w:rPr>
          <w:rStyle w:val="apple-converted-space"/>
          <w:rFonts w:ascii="Arial" w:hAnsi="Arial" w:cs="Arial"/>
          <w:color w:val="333333"/>
          <w:sz w:val="20"/>
          <w:szCs w:val="20"/>
          <w:shd w:val="clear" w:color="auto" w:fill="FFFFFF"/>
        </w:rPr>
        <w:t> </w:t>
      </w:r>
      <w:hyperlink r:id="rId64" w:history="1">
        <w:r>
          <w:rPr>
            <w:rStyle w:val="Hyperlink"/>
            <w:rFonts w:ascii="Arial" w:hAnsi="Arial" w:cs="Arial"/>
            <w:color w:val="226CA9"/>
            <w:sz w:val="20"/>
            <w:szCs w:val="20"/>
            <w:bdr w:val="none" w:sz="0" w:space="0" w:color="auto" w:frame="1"/>
            <w:shd w:val="clear" w:color="auto" w:fill="FFFFFF"/>
          </w:rPr>
          <w:t>elementary search helps</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SCUSTOM_NAME (for searching with the customer data) and SCUSTOM_BOOK (for searching with the existing bookings) are created for the actual search paths. These elementary search helps are included in the collective search help.</w:t>
      </w:r>
    </w:p>
    <w:p w:rsidR="00D83647" w:rsidRDefault="00D83647" w:rsidP="00D83647">
      <w:pPr>
        <w:pStyle w:val="NormalWeb"/>
        <w:spacing w:before="0" w:beforeAutospacing="0" w:after="0" w:afterAutospacing="0" w:line="293" w:lineRule="atLeast"/>
        <w:textAlignment w:val="baseline"/>
        <w:rPr>
          <w:rFonts w:ascii="inherit" w:hAnsi="inherit" w:cs="Arial"/>
          <w:b/>
          <w:bCs/>
          <w:color w:val="333333"/>
          <w:sz w:val="20"/>
          <w:szCs w:val="20"/>
          <w:bdr w:val="none" w:sz="0" w:space="0" w:color="auto" w:frame="1"/>
          <w:shd w:val="clear" w:color="auto" w:fill="FFFFFF"/>
        </w:rPr>
      </w:pPr>
      <w:r>
        <w:rPr>
          <w:rFonts w:ascii="inherit" w:hAnsi="inherit" w:cs="Arial"/>
          <w:b/>
          <w:bCs/>
          <w:color w:val="333333"/>
          <w:sz w:val="20"/>
          <w:szCs w:val="20"/>
          <w:bdr w:val="none" w:sz="0" w:space="0" w:color="auto" w:frame="1"/>
          <w:shd w:val="clear" w:color="auto" w:fill="FFFFFF"/>
        </w:rPr>
        <w:t>Elementary Search Help SCUSTOM_NAME</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This elementary search help should enable you to search for the customer number using the name and address (street, city, country). All this data is contained in table SCUSTOM. Table SCUSTOM must therefore be selected as the selection method of the elementary search help.</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bookmarkStart w:id="13" w:name="_986639182"/>
      <w:bookmarkEnd w:id="13"/>
      <w:r>
        <w:rPr>
          <w:rFonts w:ascii="inherit" w:hAnsi="inherit" w:cs="Arial"/>
          <w:noProof/>
          <w:color w:val="333333"/>
          <w:sz w:val="20"/>
          <w:szCs w:val="20"/>
          <w:shd w:val="clear" w:color="auto" w:fill="FFFFFF"/>
        </w:rPr>
        <w:drawing>
          <wp:inline distT="0" distB="0" distL="0" distR="0">
            <wp:extent cx="2466975" cy="1895475"/>
            <wp:effectExtent l="19050" t="0" r="9525" b="0"/>
            <wp:docPr id="29" name="Picture 7" descr="This graphic is explained in the accompany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graphic is explained in the accompanying text"/>
                    <pic:cNvPicPr>
                      <a:picLocks noChangeAspect="1" noChangeArrowheads="1"/>
                    </pic:cNvPicPr>
                  </pic:nvPicPr>
                  <pic:blipFill>
                    <a:blip r:embed="rId65" cstate="print"/>
                    <a:srcRect/>
                    <a:stretch>
                      <a:fillRect/>
                    </a:stretch>
                  </pic:blipFill>
                  <pic:spPr bwMode="auto">
                    <a:xfrm>
                      <a:off x="0" y="0"/>
                      <a:ext cx="2466975" cy="1895475"/>
                    </a:xfrm>
                    <a:prstGeom prst="rect">
                      <a:avLst/>
                    </a:prstGeom>
                    <a:noFill/>
                    <a:ln w="9525">
                      <a:noFill/>
                      <a:miter lim="800000"/>
                      <a:headEnd/>
                      <a:tailEnd/>
                    </a:ln>
                  </pic:spPr>
                </pic:pic>
              </a:graphicData>
            </a:graphic>
          </wp:inline>
        </w:drawing>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You now have to decide which fields of the selection method are needed for the input help process. These are the fields that should appear either in the dialog box for restricting values or in the hit list.</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In the dialog box for restricting values, the user should be able to restrict values with the customer’s name and address, i.e. the fields for the street, city and country. These fields as well as the customer’s number (the information to be found must always be in the hit list) should appear in the hit list. The fields ID, NAME, STREET, CITY and COUNTRY of table SCUSTOM must be included in the search help as parameters.</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The parameter ID is declared to be an import parameter. A pattern entered in the corresponding field of a screen template can therefore be used directly for the value selection. Restrictions for the other parameters of the search help must be entered in the dialog box for value selection.</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All the parameters of the search help are declared to be export parameters. As a result, all the parameters of the hit list can be returned to the screen template if the corresponding fields are available there.</w:t>
      </w:r>
    </w:p>
    <w:p w:rsidR="00D83647" w:rsidRDefault="00D83647" w:rsidP="00D83647">
      <w:pPr>
        <w:pStyle w:val="NormalWeb"/>
        <w:spacing w:before="0" w:beforeAutospacing="0" w:after="0" w:afterAutospacing="0" w:line="293" w:lineRule="atLeast"/>
        <w:textAlignment w:val="baseline"/>
        <w:rPr>
          <w:rFonts w:ascii="inherit" w:hAnsi="inherit" w:cs="Arial"/>
          <w:b/>
          <w:bCs/>
          <w:color w:val="333333"/>
          <w:sz w:val="20"/>
          <w:szCs w:val="20"/>
          <w:bdr w:val="none" w:sz="0" w:space="0" w:color="auto" w:frame="1"/>
          <w:shd w:val="clear" w:color="auto" w:fill="FFFFFF"/>
        </w:rPr>
      </w:pPr>
      <w:r>
        <w:rPr>
          <w:rFonts w:ascii="inherit" w:hAnsi="inherit" w:cs="Arial"/>
          <w:b/>
          <w:bCs/>
          <w:color w:val="333333"/>
          <w:sz w:val="20"/>
          <w:szCs w:val="20"/>
          <w:bdr w:val="none" w:sz="0" w:space="0" w:color="auto" w:frame="1"/>
          <w:shd w:val="clear" w:color="auto" w:fill="FFFFFF"/>
        </w:rPr>
        <w:t>Elementary Search Help SCUSTOM_BOOK</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This elementary search help should enable you to search for the customer number using existing customer bookings. The flight data for the booking (flight number, date of flight, city of departure, city of arrival) and the name of the customer should be used for the search here. This data is distributed on the tables SBOOK (bookings), SCUSTOM (name) and SPFLI (cities of departure and arrival). The following graphic shows the relationship between the relevant tables, that is the existing foreign key relationships.</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bookmarkStart w:id="14" w:name="_986639181"/>
      <w:bookmarkEnd w:id="14"/>
      <w:r>
        <w:rPr>
          <w:rFonts w:ascii="inherit" w:hAnsi="inherit" w:cs="Arial"/>
          <w:noProof/>
          <w:color w:val="333333"/>
          <w:sz w:val="20"/>
          <w:szCs w:val="20"/>
          <w:shd w:val="clear" w:color="auto" w:fill="FFFFFF"/>
        </w:rPr>
        <w:lastRenderedPageBreak/>
        <w:drawing>
          <wp:inline distT="0" distB="0" distL="0" distR="0">
            <wp:extent cx="2466975" cy="1905000"/>
            <wp:effectExtent l="19050" t="0" r="9525" b="0"/>
            <wp:docPr id="28" name="Picture 8" descr="This graphic is explained in the accompany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s graphic is explained in the accompanying text"/>
                    <pic:cNvPicPr>
                      <a:picLocks noChangeAspect="1" noChangeArrowheads="1"/>
                    </pic:cNvPicPr>
                  </pic:nvPicPr>
                  <pic:blipFill>
                    <a:blip r:embed="rId66" cstate="print"/>
                    <a:srcRect/>
                    <a:stretch>
                      <a:fillRect/>
                    </a:stretch>
                  </pic:blipFill>
                  <pic:spPr bwMode="auto">
                    <a:xfrm>
                      <a:off x="0" y="0"/>
                      <a:ext cx="2466975" cy="1905000"/>
                    </a:xfrm>
                    <a:prstGeom prst="rect">
                      <a:avLst/>
                    </a:prstGeom>
                    <a:noFill/>
                    <a:ln w="9525">
                      <a:noFill/>
                      <a:miter lim="800000"/>
                      <a:headEnd/>
                      <a:tailEnd/>
                    </a:ln>
                  </pic:spPr>
                </pic:pic>
              </a:graphicData>
            </a:graphic>
          </wp:inline>
        </w:drawing>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In this case a database view SCUS_BOOK must be created on these three tables (see</w:t>
      </w:r>
    </w:p>
    <w:p w:rsidR="00D83647" w:rsidRDefault="00D83647" w:rsidP="00D83647">
      <w:pPr>
        <w:spacing w:line="293" w:lineRule="atLeast"/>
        <w:rPr>
          <w:rFonts w:ascii="Arial" w:hAnsi="Arial" w:cs="Arial"/>
          <w:color w:val="333333"/>
          <w:sz w:val="20"/>
          <w:szCs w:val="20"/>
          <w:shd w:val="clear" w:color="auto" w:fill="FFFFFF"/>
        </w:rPr>
      </w:pPr>
      <w:hyperlink r:id="rId67" w:history="1">
        <w:r>
          <w:rPr>
            <w:rStyle w:val="Hyperlink"/>
            <w:rFonts w:ascii="Arial" w:hAnsi="Arial" w:cs="Arial"/>
            <w:color w:val="226CA9"/>
            <w:sz w:val="20"/>
            <w:szCs w:val="20"/>
            <w:bdr w:val="none" w:sz="0" w:space="0" w:color="auto" w:frame="1"/>
            <w:shd w:val="clear" w:color="auto" w:fill="FFFFFF"/>
          </w:rPr>
          <w:t>Example for Views</w:t>
        </w:r>
      </w:hyperlink>
      <w:r>
        <w:rPr>
          <w:rFonts w:ascii="Arial" w:hAnsi="Arial" w:cs="Arial"/>
          <w:color w:val="333333"/>
          <w:sz w:val="20"/>
          <w:szCs w:val="20"/>
          <w:shd w:val="clear" w:color="auto" w:fill="FFFFFF"/>
        </w:rPr>
        <w:t>) as selection method. The tables in the view (join) are linked as defined by the existing foreign key relationships (see</w:t>
      </w:r>
      <w:r>
        <w:rPr>
          <w:rStyle w:val="apple-converted-space"/>
          <w:rFonts w:ascii="Arial" w:hAnsi="Arial" w:cs="Arial"/>
          <w:color w:val="333333"/>
          <w:sz w:val="20"/>
          <w:szCs w:val="20"/>
          <w:shd w:val="clear" w:color="auto" w:fill="FFFFFF"/>
        </w:rPr>
        <w:t> </w:t>
      </w:r>
      <w:hyperlink r:id="rId68" w:history="1">
        <w:r>
          <w:rPr>
            <w:rStyle w:val="Hyperlink"/>
            <w:rFonts w:ascii="Arial" w:hAnsi="Arial" w:cs="Arial"/>
            <w:color w:val="226CA9"/>
            <w:sz w:val="20"/>
            <w:szCs w:val="20"/>
            <w:bdr w:val="none" w:sz="0" w:space="0" w:color="auto" w:frame="1"/>
            <w:shd w:val="clear" w:color="auto" w:fill="FFFFFF"/>
          </w:rPr>
          <w:t>Foreign Key Relationship and Join Condition</w:t>
        </w:r>
      </w:hyperlink>
      <w:r>
        <w:rPr>
          <w:rFonts w:ascii="Arial" w:hAnsi="Arial" w:cs="Arial"/>
          <w:color w:val="333333"/>
          <w:sz w:val="20"/>
          <w:szCs w:val="20"/>
          <w:shd w:val="clear" w:color="auto" w:fill="FFFFFF"/>
        </w:rPr>
        <w:t>).</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bookmarkStart w:id="15" w:name="_986639180"/>
      <w:bookmarkEnd w:id="15"/>
      <w:r>
        <w:rPr>
          <w:rFonts w:ascii="inherit" w:hAnsi="inherit" w:cs="Arial"/>
          <w:noProof/>
          <w:color w:val="333333"/>
          <w:sz w:val="20"/>
          <w:szCs w:val="20"/>
          <w:shd w:val="clear" w:color="auto" w:fill="FFFFFF"/>
        </w:rPr>
        <w:drawing>
          <wp:inline distT="0" distB="0" distL="0" distR="0">
            <wp:extent cx="2428875" cy="1866900"/>
            <wp:effectExtent l="19050" t="0" r="9525" b="0"/>
            <wp:docPr id="27" name="Picture 9" descr="This graphic is explained in the accompany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s graphic is explained in the accompanying text"/>
                    <pic:cNvPicPr>
                      <a:picLocks noChangeAspect="1" noChangeArrowheads="1"/>
                    </pic:cNvPicPr>
                  </pic:nvPicPr>
                  <pic:blipFill>
                    <a:blip r:embed="rId69" cstate="print"/>
                    <a:srcRect/>
                    <a:stretch>
                      <a:fillRect/>
                    </a:stretch>
                  </pic:blipFill>
                  <pic:spPr bwMode="auto">
                    <a:xfrm>
                      <a:off x="0" y="0"/>
                      <a:ext cx="2428875" cy="1866900"/>
                    </a:xfrm>
                    <a:prstGeom prst="rect">
                      <a:avLst/>
                    </a:prstGeom>
                    <a:noFill/>
                    <a:ln w="9525">
                      <a:noFill/>
                      <a:miter lim="800000"/>
                      <a:headEnd/>
                      <a:tailEnd/>
                    </a:ln>
                  </pic:spPr>
                </pic:pic>
              </a:graphicData>
            </a:graphic>
          </wp:inline>
        </w:drawing>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In the dialog box for restricting values, the user should be able to restrict the search for booking data with the carrier ID, customer name, city of departure and city of arrival The flight date and of course the customer number should also be displayed in the hit list. Fields CARRID, FLDATE, CUSTOMID, NAME, CITYFROM and CITYTO of view SCUS_BOOK must be included in the elementary search help as parameters of the search help.</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The parameter CUSTOMID is declared to be an import parameter. All the parameters of the search help are export parameters.</w:t>
      </w:r>
    </w:p>
    <w:p w:rsidR="00D83647" w:rsidRDefault="00D83647" w:rsidP="00D83647">
      <w:pPr>
        <w:pStyle w:val="NormalWeb"/>
        <w:spacing w:before="0" w:beforeAutospacing="0" w:after="0" w:afterAutospacing="0" w:line="293" w:lineRule="atLeast"/>
        <w:textAlignment w:val="baseline"/>
        <w:rPr>
          <w:rFonts w:ascii="inherit" w:hAnsi="inherit" w:cs="Arial"/>
          <w:b/>
          <w:bCs/>
          <w:color w:val="333333"/>
          <w:sz w:val="20"/>
          <w:szCs w:val="20"/>
          <w:bdr w:val="none" w:sz="0" w:space="0" w:color="auto" w:frame="1"/>
          <w:shd w:val="clear" w:color="auto" w:fill="FFFFFF"/>
        </w:rPr>
      </w:pPr>
      <w:r>
        <w:rPr>
          <w:rFonts w:ascii="inherit" w:hAnsi="inherit" w:cs="Arial"/>
          <w:b/>
          <w:bCs/>
          <w:color w:val="333333"/>
          <w:sz w:val="20"/>
          <w:szCs w:val="20"/>
          <w:bdr w:val="none" w:sz="0" w:space="0" w:color="auto" w:frame="1"/>
          <w:shd w:val="clear" w:color="auto" w:fill="FFFFFF"/>
        </w:rPr>
        <w:t>Collective Search Help SCUSTOM</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The two elementary search helps are now included in the collective search help. You must now allocate the parameters of the elementary search helps to the parameters of the collective search help.</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bookmarkStart w:id="16" w:name="_986639179"/>
      <w:bookmarkEnd w:id="16"/>
      <w:r>
        <w:rPr>
          <w:rFonts w:ascii="inherit" w:hAnsi="inherit" w:cs="Arial"/>
          <w:noProof/>
          <w:color w:val="333333"/>
          <w:sz w:val="20"/>
          <w:szCs w:val="20"/>
          <w:shd w:val="clear" w:color="auto" w:fill="FFFFFF"/>
        </w:rPr>
        <w:lastRenderedPageBreak/>
        <w:drawing>
          <wp:inline distT="0" distB="0" distL="0" distR="0">
            <wp:extent cx="4629150" cy="3467100"/>
            <wp:effectExtent l="19050" t="0" r="0" b="0"/>
            <wp:docPr id="26" name="Picture 10" descr="This graphic is explained in the accompany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is graphic is explained in the accompanying text"/>
                    <pic:cNvPicPr>
                      <a:picLocks noChangeAspect="1" noChangeArrowheads="1"/>
                    </pic:cNvPicPr>
                  </pic:nvPicPr>
                  <pic:blipFill>
                    <a:blip r:embed="rId70" cstate="print"/>
                    <a:srcRect/>
                    <a:stretch>
                      <a:fillRect/>
                    </a:stretch>
                  </pic:blipFill>
                  <pic:spPr bwMode="auto">
                    <a:xfrm>
                      <a:off x="0" y="0"/>
                      <a:ext cx="4629150" cy="3467100"/>
                    </a:xfrm>
                    <a:prstGeom prst="rect">
                      <a:avLst/>
                    </a:prstGeom>
                    <a:noFill/>
                    <a:ln w="9525">
                      <a:noFill/>
                      <a:miter lim="800000"/>
                      <a:headEnd/>
                      <a:tailEnd/>
                    </a:ln>
                  </pic:spPr>
                </pic:pic>
              </a:graphicData>
            </a:graphic>
          </wp:inline>
        </w:drawing>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The parameter ID of the collective search help is marked as an import parameter. All the parameters are export parameters. The values can thus be copied from the hit list to the screen template.</w:t>
      </w:r>
    </w:p>
    <w:p w:rsidR="00D83647" w:rsidRDefault="00D83647" w:rsidP="00D83647">
      <w:pPr>
        <w:pStyle w:val="NormalWeb"/>
        <w:spacing w:before="0" w:beforeAutospacing="0" w:after="0" w:afterAutospacing="0" w:line="293" w:lineRule="atLeast"/>
        <w:textAlignment w:val="baseline"/>
        <w:rPr>
          <w:rFonts w:ascii="inherit" w:hAnsi="inherit" w:cs="Arial"/>
          <w:b/>
          <w:bCs/>
          <w:color w:val="333333"/>
          <w:sz w:val="20"/>
          <w:szCs w:val="20"/>
          <w:bdr w:val="none" w:sz="0" w:space="0" w:color="auto" w:frame="1"/>
          <w:shd w:val="clear" w:color="auto" w:fill="FFFFFF"/>
        </w:rPr>
      </w:pPr>
      <w:r>
        <w:rPr>
          <w:rFonts w:ascii="inherit" w:hAnsi="inherit" w:cs="Arial"/>
          <w:b/>
          <w:bCs/>
          <w:color w:val="333333"/>
          <w:sz w:val="20"/>
          <w:szCs w:val="20"/>
          <w:bdr w:val="none" w:sz="0" w:space="0" w:color="auto" w:frame="1"/>
          <w:shd w:val="clear" w:color="auto" w:fill="FFFFFF"/>
        </w:rPr>
        <w:t>Attaching the Search Help</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In order to be able to use the search help SCUSTOM in screen templates, the attachment of the search help (see</w:t>
      </w:r>
    </w:p>
    <w:p w:rsidR="00D83647" w:rsidRDefault="00D83647" w:rsidP="00D83647">
      <w:pPr>
        <w:spacing w:line="293" w:lineRule="atLeast"/>
        <w:rPr>
          <w:rFonts w:ascii="Arial" w:hAnsi="Arial" w:cs="Arial"/>
          <w:b/>
          <w:bCs/>
          <w:color w:val="333333"/>
          <w:sz w:val="20"/>
          <w:szCs w:val="20"/>
          <w:bdr w:val="none" w:sz="0" w:space="0" w:color="auto" w:frame="1"/>
          <w:shd w:val="clear" w:color="auto" w:fill="FFFFFF"/>
        </w:rPr>
      </w:pPr>
      <w:hyperlink r:id="rId71" w:history="1">
        <w:r>
          <w:rPr>
            <w:rStyle w:val="Hyperlink"/>
            <w:rFonts w:ascii="Arial" w:hAnsi="Arial" w:cs="Arial"/>
            <w:color w:val="226CA9"/>
            <w:sz w:val="20"/>
            <w:szCs w:val="20"/>
            <w:bdr w:val="none" w:sz="0" w:space="0" w:color="auto" w:frame="1"/>
            <w:shd w:val="clear" w:color="auto" w:fill="FFFFFF"/>
          </w:rPr>
          <w:t>Attaching Search Helps with Screen Fields</w:t>
        </w:r>
      </w:hyperlink>
      <w:r>
        <w:rPr>
          <w:rFonts w:ascii="Arial" w:hAnsi="Arial" w:cs="Arial"/>
          <w:color w:val="333333"/>
          <w:sz w:val="20"/>
          <w:szCs w:val="20"/>
          <w:shd w:val="clear" w:color="auto" w:fill="FFFFFF"/>
        </w:rPr>
        <w:t>) must be defined.</w:t>
      </w:r>
    </w:p>
    <w:p w:rsidR="00D83647" w:rsidRDefault="00D83647" w:rsidP="00D83647">
      <w:pPr>
        <w:pStyle w:val="NormalWeb"/>
        <w:spacing w:before="0" w:beforeAutospacing="0" w:after="0" w:afterAutospacing="0" w:line="293" w:lineRule="atLeast"/>
        <w:textAlignment w:val="baseline"/>
        <w:rPr>
          <w:rFonts w:ascii="inherit" w:hAnsi="inherit" w:cs="Arial"/>
          <w:b/>
          <w:bCs/>
          <w:color w:val="333333"/>
          <w:sz w:val="20"/>
          <w:szCs w:val="20"/>
          <w:bdr w:val="none" w:sz="0" w:space="0" w:color="auto" w:frame="1"/>
          <w:shd w:val="clear" w:color="auto" w:fill="FFFFFF"/>
        </w:rPr>
      </w:pPr>
      <w:r>
        <w:rPr>
          <w:rFonts w:ascii="inherit" w:hAnsi="inherit" w:cs="Arial"/>
          <w:b/>
          <w:bCs/>
          <w:color w:val="333333"/>
          <w:sz w:val="20"/>
          <w:szCs w:val="20"/>
          <w:bdr w:val="none" w:sz="0" w:space="0" w:color="auto" w:frame="1"/>
          <w:shd w:val="clear" w:color="auto" w:fill="FFFFFF"/>
        </w:rPr>
        <w:t>Attaching to the Check Table SCUSTOM</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The search help should be available for all the fields that are checked against table SCUSTOM. The search help therefore must be attached to table SCUSTOM. The search help parameters must therefore be assigned to the key fields of table SCUSTOM.</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The parameter ID of search help SCUSTOM is here assigned to the field ID of table SCUSTOM in this field assignment. No assignment is possible for all other parameters of the search help (NAME, CITY and COUNTRY) since table SCUSTOM does not contain this information as key fields.</w:t>
      </w:r>
    </w:p>
    <w:p w:rsidR="00D83647" w:rsidRDefault="00D83647" w:rsidP="00D83647">
      <w:pPr>
        <w:pStyle w:val="NormalWeb"/>
        <w:spacing w:before="0" w:beforeAutospacing="0" w:after="0" w:afterAutospacing="0" w:line="293" w:lineRule="atLeast"/>
        <w:textAlignment w:val="baseline"/>
        <w:rPr>
          <w:rFonts w:ascii="inherit" w:hAnsi="inherit" w:cs="Arial"/>
          <w:b/>
          <w:bCs/>
          <w:color w:val="333333"/>
          <w:sz w:val="20"/>
          <w:szCs w:val="20"/>
          <w:bdr w:val="none" w:sz="0" w:space="0" w:color="auto" w:frame="1"/>
          <w:shd w:val="clear" w:color="auto" w:fill="FFFFFF"/>
        </w:rPr>
      </w:pPr>
      <w:r>
        <w:rPr>
          <w:rFonts w:ascii="inherit" w:hAnsi="inherit" w:cs="Arial"/>
          <w:b/>
          <w:bCs/>
          <w:color w:val="333333"/>
          <w:sz w:val="20"/>
          <w:szCs w:val="20"/>
          <w:bdr w:val="none" w:sz="0" w:space="0" w:color="auto" w:frame="1"/>
          <w:shd w:val="clear" w:color="auto" w:fill="FFFFFF"/>
        </w:rPr>
        <w:t>Attaching to a Field of Table SCUSTOM</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In order that the search help is available when the field SCUSTOM-ID is directly copied to the input template, you have to attach the search help to this field.</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With this type of attachment, all the parameters of the search help can be assigned to the corresponding fields of the table.</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bookmarkStart w:id="17" w:name="_986639178"/>
      <w:bookmarkEnd w:id="17"/>
      <w:r>
        <w:rPr>
          <w:rFonts w:ascii="inherit" w:hAnsi="inherit" w:cs="Arial"/>
          <w:noProof/>
          <w:color w:val="333333"/>
          <w:sz w:val="20"/>
          <w:szCs w:val="20"/>
          <w:shd w:val="clear" w:color="auto" w:fill="FFFFFF"/>
        </w:rPr>
        <w:lastRenderedPageBreak/>
        <w:drawing>
          <wp:inline distT="0" distB="0" distL="0" distR="0">
            <wp:extent cx="4524375" cy="3390900"/>
            <wp:effectExtent l="19050" t="0" r="9525" b="0"/>
            <wp:docPr id="25" name="Picture 11" descr="This graphic is explained in the accompany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s graphic is explained in the accompanying text"/>
                    <pic:cNvPicPr>
                      <a:picLocks noChangeAspect="1" noChangeArrowheads="1"/>
                    </pic:cNvPicPr>
                  </pic:nvPicPr>
                  <pic:blipFill>
                    <a:blip r:embed="rId72" cstate="print"/>
                    <a:srcRect/>
                    <a:stretch>
                      <a:fillRect/>
                    </a:stretch>
                  </pic:blipFill>
                  <pic:spPr bwMode="auto">
                    <a:xfrm>
                      <a:off x="0" y="0"/>
                      <a:ext cx="4524375" cy="3390900"/>
                    </a:xfrm>
                    <a:prstGeom prst="rect">
                      <a:avLst/>
                    </a:prstGeom>
                    <a:noFill/>
                    <a:ln w="9525">
                      <a:noFill/>
                      <a:miter lim="800000"/>
                      <a:headEnd/>
                      <a:tailEnd/>
                    </a:ln>
                  </pic:spPr>
                </pic:pic>
              </a:graphicData>
            </a:graphic>
          </wp:inline>
        </w:drawing>
      </w:r>
    </w:p>
    <w:p w:rsidR="00D83647" w:rsidRDefault="00D83647" w:rsidP="00D83647">
      <w:pPr>
        <w:pStyle w:val="NormalWeb"/>
        <w:keepNext/>
        <w:spacing w:before="180" w:beforeAutospacing="0" w:after="90" w:afterAutospacing="0" w:line="675" w:lineRule="atLeast"/>
        <w:ind w:hanging="72"/>
        <w:textAlignment w:val="baseline"/>
        <w:rPr>
          <w:rFonts w:ascii="inherit" w:hAnsi="inherit" w:cs="Arial"/>
          <w:b/>
          <w:bCs/>
          <w:color w:val="333333"/>
          <w:sz w:val="45"/>
          <w:szCs w:val="45"/>
          <w:bdr w:val="none" w:sz="0" w:space="0" w:color="auto" w:frame="1"/>
          <w:shd w:val="clear" w:color="auto" w:fill="FFFFFF"/>
        </w:rPr>
      </w:pPr>
      <w:r>
        <w:rPr>
          <w:rFonts w:ascii="inherit" w:hAnsi="inherit" w:cs="Arial"/>
          <w:b/>
          <w:bCs/>
          <w:color w:val="333333"/>
          <w:sz w:val="45"/>
          <w:szCs w:val="45"/>
          <w:bdr w:val="none" w:sz="0" w:space="0" w:color="auto" w:frame="1"/>
          <w:shd w:val="clear" w:color="auto" w:fill="FFFFFF"/>
        </w:rPr>
        <w:t>Structure of an Elementary Search Help </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An elementary search help defines the standard flow of an input help. You can define the following components of this flow in the search help:</w:t>
      </w:r>
    </w:p>
    <w:p w:rsidR="00D83647" w:rsidRDefault="00D83647" w:rsidP="00D83647">
      <w:pPr>
        <w:numPr>
          <w:ilvl w:val="0"/>
          <w:numId w:val="4"/>
        </w:numPr>
        <w:spacing w:after="0" w:line="293" w:lineRule="atLeast"/>
        <w:ind w:left="300"/>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where does the data displayed in the hit list come from (selection method)</w:t>
      </w:r>
    </w:p>
    <w:p w:rsidR="00D83647" w:rsidRDefault="00D83647" w:rsidP="00D83647">
      <w:pPr>
        <w:numPr>
          <w:ilvl w:val="0"/>
          <w:numId w:val="4"/>
        </w:numPr>
        <w:spacing w:after="0" w:line="293" w:lineRule="atLeast"/>
        <w:ind w:left="300"/>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what information should be displayed in the dialog box for value selection and in the hit list (search help parameters)</w:t>
      </w:r>
    </w:p>
    <w:p w:rsidR="00D83647" w:rsidRDefault="00D83647" w:rsidP="00D83647">
      <w:pPr>
        <w:numPr>
          <w:ilvl w:val="0"/>
          <w:numId w:val="4"/>
        </w:numPr>
        <w:spacing w:after="0" w:line="293" w:lineRule="atLeast"/>
        <w:ind w:left="300"/>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what field contents can be taken into account for hit list selections and which values in the hit list can be returned to the screen fields (search help parameters)</w:t>
      </w:r>
    </w:p>
    <w:p w:rsidR="00D83647" w:rsidRDefault="00D83647" w:rsidP="00D83647">
      <w:pPr>
        <w:numPr>
          <w:ilvl w:val="0"/>
          <w:numId w:val="4"/>
        </w:numPr>
        <w:spacing w:after="0" w:line="293" w:lineRule="atLeast"/>
        <w:ind w:left="300"/>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what dialog steps should be executed in the input help (dialog behavior)</w:t>
      </w:r>
    </w:p>
    <w:p w:rsidR="00D83647" w:rsidRDefault="00D83647" w:rsidP="00D83647">
      <w:pPr>
        <w:pStyle w:val="NormalWeb"/>
        <w:spacing w:before="0" w:beforeAutospacing="0" w:after="0" w:afterAutospacing="0" w:line="293" w:lineRule="atLeast"/>
        <w:textAlignment w:val="baseline"/>
        <w:rPr>
          <w:rFonts w:ascii="inherit" w:hAnsi="inherit" w:cs="Arial"/>
          <w:b/>
          <w:bCs/>
          <w:color w:val="333333"/>
          <w:sz w:val="20"/>
          <w:szCs w:val="20"/>
          <w:bdr w:val="none" w:sz="0" w:space="0" w:color="auto" w:frame="1"/>
          <w:shd w:val="clear" w:color="auto" w:fill="FFFFFF"/>
        </w:rPr>
      </w:pPr>
      <w:r>
        <w:rPr>
          <w:rFonts w:ascii="inherit" w:hAnsi="inherit" w:cs="Arial"/>
          <w:b/>
          <w:bCs/>
          <w:color w:val="333333"/>
          <w:sz w:val="20"/>
          <w:szCs w:val="20"/>
          <w:bdr w:val="none" w:sz="0" w:space="0" w:color="auto" w:frame="1"/>
          <w:shd w:val="clear" w:color="auto" w:fill="FFFFFF"/>
        </w:rPr>
        <w:t>Selection Method</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The possible input values displayed for a field in the hit list are determined at runtime by database selection.</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bookmarkStart w:id="18" w:name="_987397395"/>
      <w:bookmarkEnd w:id="18"/>
      <w:r>
        <w:rPr>
          <w:rFonts w:ascii="inherit" w:hAnsi="inherit" w:cs="Arial"/>
          <w:noProof/>
          <w:color w:val="333333"/>
          <w:sz w:val="20"/>
          <w:szCs w:val="20"/>
          <w:shd w:val="clear" w:color="auto" w:fill="FFFFFF"/>
        </w:rPr>
        <w:lastRenderedPageBreak/>
        <w:drawing>
          <wp:inline distT="0" distB="0" distL="0" distR="0">
            <wp:extent cx="4543425" cy="3400425"/>
            <wp:effectExtent l="19050" t="0" r="9525" b="0"/>
            <wp:docPr id="31" name="Picture 17" descr="This graphic is explained in the accompany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is graphic is explained in the accompanying text"/>
                    <pic:cNvPicPr>
                      <a:picLocks noChangeAspect="1" noChangeArrowheads="1"/>
                    </pic:cNvPicPr>
                  </pic:nvPicPr>
                  <pic:blipFill>
                    <a:blip r:embed="rId73" cstate="print"/>
                    <a:srcRect/>
                    <a:stretch>
                      <a:fillRect/>
                    </a:stretch>
                  </pic:blipFill>
                  <pic:spPr bwMode="auto">
                    <a:xfrm>
                      <a:off x="0" y="0"/>
                      <a:ext cx="4543425" cy="3400425"/>
                    </a:xfrm>
                    <a:prstGeom prst="rect">
                      <a:avLst/>
                    </a:prstGeom>
                    <a:noFill/>
                    <a:ln w="9525">
                      <a:noFill/>
                      <a:miter lim="800000"/>
                      <a:headEnd/>
                      <a:tailEnd/>
                    </a:ln>
                  </pic:spPr>
                </pic:pic>
              </a:graphicData>
            </a:graphic>
          </wp:inline>
        </w:drawing>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If all the data required in the hit list comes from one single table, you only have to select this table (or a projection view on this table) as selection method. If there is a</w:t>
      </w:r>
    </w:p>
    <w:p w:rsidR="00D83647" w:rsidRDefault="00D83647" w:rsidP="00D83647">
      <w:pPr>
        <w:spacing w:line="293" w:lineRule="atLeast"/>
        <w:rPr>
          <w:rFonts w:ascii="Arial" w:hAnsi="Arial" w:cs="Arial"/>
          <w:color w:val="333333"/>
          <w:sz w:val="20"/>
          <w:szCs w:val="20"/>
          <w:shd w:val="clear" w:color="auto" w:fill="FFFFFF"/>
        </w:rPr>
      </w:pPr>
      <w:hyperlink r:id="rId74" w:history="1">
        <w:r>
          <w:rPr>
            <w:rStyle w:val="Hyperlink"/>
            <w:rFonts w:ascii="Arial" w:hAnsi="Arial" w:cs="Arial"/>
            <w:color w:val="226CA9"/>
            <w:sz w:val="20"/>
            <w:szCs w:val="20"/>
            <w:bdr w:val="none" w:sz="0" w:space="0" w:color="auto" w:frame="1"/>
            <w:shd w:val="clear" w:color="auto" w:fill="FFFFFF"/>
          </w:rPr>
          <w:t>text table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for the table, its fields are also available in the input help. A table entry is linked with the corresponding text by the existing foreign key.</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If the data needed in the hit list comes from more than one table, you must link these tables with a view (database view or help view). This view must be defined as the selection method.</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If the underlying tables are client-specific, the client field must be contained in the view. Otherwise selection for the input help would be for all clients.</w:t>
      </w:r>
    </w:p>
    <w:p w:rsidR="00D83647" w:rsidRDefault="00D83647" w:rsidP="00D83647">
      <w:pPr>
        <w:pStyle w:val="NormalWeb"/>
        <w:spacing w:before="0" w:beforeAutospacing="0" w:after="0" w:afterAutospacing="0" w:line="293" w:lineRule="atLeast"/>
        <w:textAlignment w:val="baseline"/>
        <w:rPr>
          <w:rFonts w:ascii="inherit" w:hAnsi="inherit" w:cs="Arial"/>
          <w:b/>
          <w:bCs/>
          <w:color w:val="333333"/>
          <w:sz w:val="20"/>
          <w:szCs w:val="20"/>
          <w:bdr w:val="none" w:sz="0" w:space="0" w:color="auto" w:frame="1"/>
          <w:shd w:val="clear" w:color="auto" w:fill="FFFFFF"/>
        </w:rPr>
      </w:pPr>
      <w:r>
        <w:rPr>
          <w:rFonts w:ascii="inherit" w:hAnsi="inherit" w:cs="Arial"/>
          <w:b/>
          <w:bCs/>
          <w:color w:val="333333"/>
          <w:sz w:val="20"/>
          <w:szCs w:val="20"/>
          <w:bdr w:val="none" w:sz="0" w:space="0" w:color="auto" w:frame="1"/>
          <w:shd w:val="clear" w:color="auto" w:fill="FFFFFF"/>
        </w:rPr>
        <w:t>Search Help Parameters</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A search help has an interface consisting of parameters. These parameters define the fields of the selection method that should be used in the input help.</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A parameter of the search help must correspond to each field in the dialog box for value selection and to each field of the hit list. The parameters are copied from the corresponding selection method, that is they always have the same name as the corresponding field of the selection method.</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If the search is restricted with a parameter of the search help, this is used in the data selection for formulating a WHERE condition for the field of the selection method with the same name. Vice versa, the parameters of the search help are assigned the contents of the fields of the selection method having the same name.</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The search help should not contain any parameters for the clients. In the input help, selection is automatically in the logon client of the user.</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A data element must be assigned to each search help parameter, that is a type is always defined for the search help parameters.</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A search help can contain further parameters that do not correspond to any field of the selection method. This is normally only necessary if the standard flow of the input help described by the search help still has to be modified by with a</w:t>
      </w:r>
    </w:p>
    <w:p w:rsidR="00D83647" w:rsidRDefault="00D83647" w:rsidP="00D83647">
      <w:pPr>
        <w:spacing w:line="293" w:lineRule="atLeast"/>
        <w:rPr>
          <w:rFonts w:ascii="inherit" w:hAnsi="inherit" w:cs="Arial"/>
          <w:b/>
          <w:bCs/>
          <w:color w:val="333333"/>
          <w:sz w:val="20"/>
          <w:szCs w:val="20"/>
          <w:bdr w:val="none" w:sz="0" w:space="0" w:color="auto" w:frame="1"/>
          <w:shd w:val="clear" w:color="auto" w:fill="FFFFFF"/>
        </w:rPr>
      </w:pPr>
      <w:hyperlink r:id="rId75" w:history="1">
        <w:r>
          <w:rPr>
            <w:rStyle w:val="Hyperlink"/>
            <w:rFonts w:ascii="Arial" w:hAnsi="Arial" w:cs="Arial"/>
            <w:color w:val="226CA9"/>
            <w:sz w:val="20"/>
            <w:szCs w:val="20"/>
            <w:bdr w:val="none" w:sz="0" w:space="0" w:color="auto" w:frame="1"/>
            <w:shd w:val="clear" w:color="auto" w:fill="FFFFFF"/>
          </w:rPr>
          <w:t>search help exit</w:t>
        </w:r>
      </w:hyperlink>
      <w:r>
        <w:rPr>
          <w:rFonts w:ascii="Arial" w:hAnsi="Arial" w:cs="Arial"/>
          <w:color w:val="333333"/>
          <w:sz w:val="20"/>
          <w:szCs w:val="20"/>
          <w:shd w:val="clear" w:color="auto" w:fill="FFFFFF"/>
        </w:rPr>
        <w:t>.</w:t>
      </w:r>
    </w:p>
    <w:p w:rsidR="00D83647" w:rsidRDefault="00D83647" w:rsidP="00D83647">
      <w:pPr>
        <w:pStyle w:val="NormalWeb"/>
        <w:spacing w:before="0" w:beforeAutospacing="0" w:after="0" w:afterAutospacing="0" w:line="293" w:lineRule="atLeast"/>
        <w:textAlignment w:val="baseline"/>
        <w:rPr>
          <w:rFonts w:ascii="inherit" w:hAnsi="inherit" w:cs="Arial"/>
          <w:b/>
          <w:bCs/>
          <w:color w:val="333333"/>
          <w:sz w:val="20"/>
          <w:szCs w:val="20"/>
          <w:bdr w:val="none" w:sz="0" w:space="0" w:color="auto" w:frame="1"/>
          <w:shd w:val="clear" w:color="auto" w:fill="FFFFFF"/>
        </w:rPr>
      </w:pPr>
      <w:r>
        <w:rPr>
          <w:rFonts w:ascii="inherit" w:hAnsi="inherit" w:cs="Arial"/>
          <w:b/>
          <w:bCs/>
          <w:color w:val="333333"/>
          <w:sz w:val="20"/>
          <w:szCs w:val="20"/>
          <w:bdr w:val="none" w:sz="0" w:space="0" w:color="auto" w:frame="1"/>
          <w:shd w:val="clear" w:color="auto" w:fill="FFFFFF"/>
        </w:rPr>
        <w:lastRenderedPageBreak/>
        <w:t>Import and Export Parameters</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When an input help is called, the entries that the user already made in the input template are taken into consideration. For example, if a user calls the input help for the flight number and already specified the carrier, of course only the numbers of flights of this carrier should be offered.</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On the other hand, if the user selects one row of the hit list, more than one field of the input template might have to be filled with data from the selected row of the hit list. For example, if the flight number is obtained from the hit list, the city of departure and the destination should also be returned in the screen template.</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bookmarkStart w:id="19" w:name="_987397393"/>
      <w:bookmarkEnd w:id="19"/>
      <w:r>
        <w:rPr>
          <w:rFonts w:ascii="inherit" w:hAnsi="inherit" w:cs="Arial"/>
          <w:noProof/>
          <w:color w:val="333333"/>
          <w:sz w:val="20"/>
          <w:szCs w:val="20"/>
          <w:shd w:val="clear" w:color="auto" w:fill="FFFFFF"/>
        </w:rPr>
        <w:drawing>
          <wp:inline distT="0" distB="0" distL="0" distR="0">
            <wp:extent cx="4467225" cy="3343275"/>
            <wp:effectExtent l="19050" t="0" r="9525" b="0"/>
            <wp:docPr id="30" name="Picture 18" descr="This graphic is explained in the accompany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is graphic is explained in the accompanying text"/>
                    <pic:cNvPicPr>
                      <a:picLocks noChangeAspect="1" noChangeArrowheads="1"/>
                    </pic:cNvPicPr>
                  </pic:nvPicPr>
                  <pic:blipFill>
                    <a:blip r:embed="rId76" cstate="print"/>
                    <a:srcRect/>
                    <a:stretch>
                      <a:fillRect/>
                    </a:stretch>
                  </pic:blipFill>
                  <pic:spPr bwMode="auto">
                    <a:xfrm>
                      <a:off x="0" y="0"/>
                      <a:ext cx="4467225" cy="3343275"/>
                    </a:xfrm>
                    <a:prstGeom prst="rect">
                      <a:avLst/>
                    </a:prstGeom>
                    <a:noFill/>
                    <a:ln w="9525">
                      <a:noFill/>
                      <a:miter lim="800000"/>
                      <a:headEnd/>
                      <a:tailEnd/>
                    </a:ln>
                  </pic:spPr>
                </pic:pic>
              </a:graphicData>
            </a:graphic>
          </wp:inline>
        </w:drawing>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The interface of a search help defines the context data that can be used in the input help and the data that can be returned in the input template.</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A parameter of a search help can be classified as:</w:t>
      </w:r>
    </w:p>
    <w:p w:rsidR="00D83647" w:rsidRDefault="00D83647" w:rsidP="00D83647">
      <w:pPr>
        <w:numPr>
          <w:ilvl w:val="0"/>
          <w:numId w:val="5"/>
        </w:numPr>
        <w:spacing w:after="0" w:line="293" w:lineRule="atLeast"/>
        <w:ind w:left="300"/>
        <w:textAlignment w:val="baseline"/>
        <w:rPr>
          <w:rFonts w:ascii="inherit" w:hAnsi="inherit" w:cs="Arial"/>
          <w:b/>
          <w:bCs/>
          <w:color w:val="333333"/>
          <w:sz w:val="20"/>
          <w:szCs w:val="20"/>
          <w:bdr w:val="none" w:sz="0" w:space="0" w:color="auto" w:frame="1"/>
          <w:shd w:val="clear" w:color="auto" w:fill="FFFFFF"/>
        </w:rPr>
      </w:pPr>
      <w:r>
        <w:rPr>
          <w:rFonts w:ascii="inherit" w:hAnsi="inherit" w:cs="Arial"/>
          <w:b/>
          <w:bCs/>
          <w:color w:val="333333"/>
          <w:sz w:val="20"/>
          <w:szCs w:val="20"/>
          <w:bdr w:val="none" w:sz="0" w:space="0" w:color="auto" w:frame="1"/>
          <w:shd w:val="clear" w:color="auto" w:fill="FFFFFF"/>
        </w:rPr>
        <w:t>Import parameters:</w:t>
      </w:r>
    </w:p>
    <w:p w:rsidR="00D83647" w:rsidRDefault="00D83647" w:rsidP="00D83647">
      <w:pPr>
        <w:spacing w:line="293" w:lineRule="atLeast"/>
        <w:textAlignment w:val="baseline"/>
        <w:rPr>
          <w:rFonts w:ascii="inherit" w:hAnsi="inherit" w:cs="Arial"/>
          <w:b/>
          <w:bCs/>
          <w:color w:val="333333"/>
          <w:sz w:val="20"/>
          <w:szCs w:val="20"/>
          <w:bdr w:val="none" w:sz="0" w:space="0" w:color="auto" w:frame="1"/>
          <w:shd w:val="clear" w:color="auto" w:fill="FFFFFF"/>
        </w:rPr>
      </w:pPr>
      <w:r>
        <w:rPr>
          <w:rFonts w:ascii="inherit" w:hAnsi="inherit" w:cs="Arial"/>
          <w:color w:val="333333"/>
          <w:sz w:val="20"/>
          <w:szCs w:val="20"/>
          <w:shd w:val="clear" w:color="auto" w:fill="FFFFFF"/>
        </w:rPr>
        <w:t>Parameters with which context information from the processed input template (screen) may be copied to the help process.</w:t>
      </w:r>
    </w:p>
    <w:p w:rsidR="00D83647" w:rsidRDefault="00D83647" w:rsidP="00D83647">
      <w:pPr>
        <w:numPr>
          <w:ilvl w:val="0"/>
          <w:numId w:val="5"/>
        </w:numPr>
        <w:spacing w:after="0" w:line="293" w:lineRule="atLeast"/>
        <w:ind w:left="300"/>
        <w:textAlignment w:val="baseline"/>
        <w:rPr>
          <w:rFonts w:ascii="inherit" w:hAnsi="inherit" w:cs="Arial"/>
          <w:b/>
          <w:bCs/>
          <w:color w:val="333333"/>
          <w:sz w:val="20"/>
          <w:szCs w:val="20"/>
          <w:bdr w:val="none" w:sz="0" w:space="0" w:color="auto" w:frame="1"/>
          <w:shd w:val="clear" w:color="auto" w:fill="FFFFFF"/>
        </w:rPr>
      </w:pPr>
      <w:r>
        <w:rPr>
          <w:rFonts w:ascii="inherit" w:hAnsi="inherit" w:cs="Arial"/>
          <w:b/>
          <w:bCs/>
          <w:color w:val="333333"/>
          <w:sz w:val="20"/>
          <w:szCs w:val="20"/>
          <w:bdr w:val="none" w:sz="0" w:space="0" w:color="auto" w:frame="1"/>
          <w:shd w:val="clear" w:color="auto" w:fill="FFFFFF"/>
        </w:rPr>
        <w:t>Export parameters:</w:t>
      </w:r>
    </w:p>
    <w:p w:rsidR="00D83647" w:rsidRDefault="00D83647" w:rsidP="00D83647">
      <w:pPr>
        <w:spacing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Parameters with which values from the hit list may be returned to the input template.</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A parameter can simultaneously be an input and an export parameter. A search help can also contain parameters that are neither import nor export parameters. Such parameters could be required for the internal input help process, for example.</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When you</w:t>
      </w:r>
    </w:p>
    <w:p w:rsidR="00D83647" w:rsidRDefault="00D83647" w:rsidP="00D83647">
      <w:pPr>
        <w:spacing w:line="293" w:lineRule="atLeast"/>
        <w:rPr>
          <w:rFonts w:ascii="inherit" w:hAnsi="inherit" w:cs="Arial"/>
          <w:b/>
          <w:bCs/>
          <w:color w:val="333333"/>
          <w:sz w:val="20"/>
          <w:szCs w:val="20"/>
          <w:bdr w:val="none" w:sz="0" w:space="0" w:color="auto" w:frame="1"/>
          <w:shd w:val="clear" w:color="auto" w:fill="FFFFFF"/>
        </w:rPr>
      </w:pPr>
      <w:hyperlink r:id="rId77" w:history="1">
        <w:r>
          <w:rPr>
            <w:rStyle w:val="Hyperlink"/>
            <w:rFonts w:ascii="Arial" w:hAnsi="Arial" w:cs="Arial"/>
            <w:color w:val="226CA9"/>
            <w:sz w:val="20"/>
            <w:szCs w:val="20"/>
            <w:bdr w:val="none" w:sz="0" w:space="0" w:color="auto" w:frame="1"/>
            <w:shd w:val="clear" w:color="auto" w:fill="FFFFFF"/>
          </w:rPr>
          <w:t>attach a search help</w:t>
        </w:r>
      </w:hyperlink>
      <w:r>
        <w:rPr>
          <w:rFonts w:ascii="Arial" w:hAnsi="Arial" w:cs="Arial"/>
          <w:color w:val="333333"/>
          <w:sz w:val="20"/>
          <w:szCs w:val="20"/>
          <w:shd w:val="clear" w:color="auto" w:fill="FFFFFF"/>
        </w:rPr>
        <w:t>, you must define where the import parameters of the search help get their values from and the fields in which the contents of the export parameters are returned. See also</w:t>
      </w:r>
      <w:r>
        <w:rPr>
          <w:rStyle w:val="apple-converted-space"/>
          <w:rFonts w:ascii="Arial" w:hAnsi="Arial" w:cs="Arial"/>
          <w:color w:val="333333"/>
          <w:sz w:val="20"/>
          <w:szCs w:val="20"/>
          <w:shd w:val="clear" w:color="auto" w:fill="FFFFFF"/>
        </w:rPr>
        <w:t> </w:t>
      </w:r>
      <w:hyperlink r:id="rId78" w:history="1">
        <w:r>
          <w:rPr>
            <w:rStyle w:val="Hyperlink"/>
            <w:rFonts w:ascii="Arial" w:hAnsi="Arial" w:cs="Arial"/>
            <w:color w:val="226CA9"/>
            <w:sz w:val="20"/>
            <w:szCs w:val="20"/>
            <w:bdr w:val="none" w:sz="0" w:space="0" w:color="auto" w:frame="1"/>
            <w:shd w:val="clear" w:color="auto" w:fill="FFFFFF"/>
          </w:rPr>
          <w:t>Value Transport for Input Helps</w:t>
        </w:r>
      </w:hyperlink>
      <w:r>
        <w:rPr>
          <w:rFonts w:ascii="Arial" w:hAnsi="Arial" w:cs="Arial"/>
          <w:color w:val="333333"/>
          <w:sz w:val="20"/>
          <w:szCs w:val="20"/>
          <w:shd w:val="clear" w:color="auto" w:fill="FFFFFF"/>
        </w:rPr>
        <w:t>.</w:t>
      </w:r>
    </w:p>
    <w:p w:rsidR="00D83647" w:rsidRDefault="00D83647" w:rsidP="00D83647">
      <w:pPr>
        <w:pStyle w:val="NormalWeb"/>
        <w:spacing w:before="0" w:beforeAutospacing="0" w:after="0" w:afterAutospacing="0" w:line="293" w:lineRule="atLeast"/>
        <w:textAlignment w:val="baseline"/>
        <w:rPr>
          <w:rFonts w:ascii="inherit" w:hAnsi="inherit" w:cs="Arial"/>
          <w:b/>
          <w:bCs/>
          <w:color w:val="333333"/>
          <w:sz w:val="20"/>
          <w:szCs w:val="20"/>
          <w:bdr w:val="none" w:sz="0" w:space="0" w:color="auto" w:frame="1"/>
          <w:shd w:val="clear" w:color="auto" w:fill="FFFFFF"/>
        </w:rPr>
      </w:pPr>
      <w:r>
        <w:rPr>
          <w:rFonts w:ascii="inherit" w:hAnsi="inherit" w:cs="Arial"/>
          <w:b/>
          <w:bCs/>
          <w:color w:val="333333"/>
          <w:sz w:val="20"/>
          <w:szCs w:val="20"/>
          <w:bdr w:val="none" w:sz="0" w:space="0" w:color="auto" w:frame="1"/>
          <w:shd w:val="clear" w:color="auto" w:fill="FFFFFF"/>
        </w:rPr>
        <w:t>Description of the Online Behavior</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lastRenderedPageBreak/>
        <w:t>The online behavior defines the steps executed in the input help process and the structure of the hit list and dialog box for value selection.</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The</w:t>
      </w:r>
    </w:p>
    <w:p w:rsidR="00D83647" w:rsidRDefault="00D83647" w:rsidP="00D83647">
      <w:pPr>
        <w:spacing w:line="293" w:lineRule="atLeast"/>
        <w:rPr>
          <w:rFonts w:ascii="Arial" w:hAnsi="Arial" w:cs="Arial"/>
          <w:color w:val="333333"/>
          <w:sz w:val="20"/>
          <w:szCs w:val="20"/>
          <w:shd w:val="clear" w:color="auto" w:fill="FFFFFF"/>
        </w:rPr>
      </w:pPr>
      <w:hyperlink r:id="rId79" w:history="1">
        <w:r>
          <w:rPr>
            <w:rStyle w:val="Hyperlink"/>
            <w:rFonts w:ascii="Arial" w:hAnsi="Arial" w:cs="Arial"/>
            <w:color w:val="226CA9"/>
            <w:sz w:val="20"/>
            <w:szCs w:val="20"/>
            <w:bdr w:val="none" w:sz="0" w:space="0" w:color="auto" w:frame="1"/>
            <w:shd w:val="clear" w:color="auto" w:fill="FFFFFF"/>
          </w:rPr>
          <w:t>dialog type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defines whether or not the dialog box for value selection should be displayed. If you want to skip the dialog box for value selection, the hit list is displayed directly after calling the input help.</w:t>
      </w:r>
    </w:p>
    <w:p w:rsidR="00D83647" w:rsidRDefault="00D83647" w:rsidP="00D83647">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When you define an elementary search help, you can define how the dialog box for value selection and the hit list should look. For example, you can define the position of a parameter in the dialog box for value selection here. The column position in which the values of a parameter are displayed in the hit list can also be defined here.</w:t>
      </w:r>
    </w:p>
    <w:p w:rsidR="00D83647" w:rsidRDefault="00D83647" w:rsidP="00D83647">
      <w:pPr>
        <w:pStyle w:val="NormalWeb"/>
        <w:spacing w:before="0" w:beforeAutospacing="0" w:after="0" w:afterAutospacing="0" w:line="293" w:lineRule="atLeast"/>
        <w:textAlignment w:val="baseline"/>
        <w:rPr>
          <w:rFonts w:ascii="inherit" w:hAnsi="inherit" w:cs="Arial"/>
          <w:b/>
          <w:bCs/>
          <w:color w:val="333333"/>
          <w:sz w:val="20"/>
          <w:szCs w:val="20"/>
          <w:bdr w:val="none" w:sz="0" w:space="0" w:color="auto" w:frame="1"/>
          <w:shd w:val="clear" w:color="auto" w:fill="FFFFFF"/>
        </w:rPr>
      </w:pPr>
      <w:r>
        <w:rPr>
          <w:rFonts w:ascii="inherit" w:hAnsi="inherit" w:cs="Arial"/>
          <w:b/>
          <w:bCs/>
          <w:color w:val="333333"/>
          <w:sz w:val="20"/>
          <w:szCs w:val="20"/>
          <w:bdr w:val="none" w:sz="0" w:space="0" w:color="auto" w:frame="1"/>
          <w:shd w:val="clear" w:color="auto" w:fill="FFFFFF"/>
        </w:rPr>
        <w:t>See also:</w:t>
      </w:r>
    </w:p>
    <w:p w:rsidR="00D83647" w:rsidRDefault="00D83647" w:rsidP="00D83647">
      <w:hyperlink r:id="rId80" w:history="1">
        <w:r>
          <w:rPr>
            <w:rStyle w:val="Hyperlink"/>
            <w:rFonts w:ascii="Arial" w:hAnsi="Arial" w:cs="Arial"/>
            <w:color w:val="226CA9"/>
            <w:sz w:val="20"/>
            <w:szCs w:val="20"/>
            <w:bdr w:val="none" w:sz="0" w:space="0" w:color="auto" w:frame="1"/>
            <w:shd w:val="clear" w:color="auto" w:fill="FFFFFF"/>
          </w:rPr>
          <w:t>Creating Elementary Search Helps</w:t>
        </w:r>
      </w:hyperlink>
    </w:p>
    <w:p w:rsidR="00D83647" w:rsidRDefault="00D83647" w:rsidP="00D83647">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Two types of Search Help</w:t>
      </w:r>
    </w:p>
    <w:p w:rsidR="00D83647" w:rsidRDefault="00D83647" w:rsidP="00D83647">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w:t>
      </w:r>
    </w:p>
    <w:p w:rsidR="00D83647" w:rsidRDefault="00D83647" w:rsidP="00D83647">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xml:space="preserve">1.Elementry Search </w:t>
      </w:r>
      <w:proofErr w:type="spellStart"/>
      <w:r>
        <w:rPr>
          <w:rFonts w:ascii="Arial" w:hAnsi="Arial" w:cs="Arial"/>
          <w:color w:val="333333"/>
          <w:sz w:val="18"/>
          <w:szCs w:val="18"/>
        </w:rPr>
        <w:t>Help:An</w:t>
      </w:r>
      <w:proofErr w:type="spellEnd"/>
      <w:r>
        <w:rPr>
          <w:rFonts w:ascii="Arial" w:hAnsi="Arial" w:cs="Arial"/>
          <w:color w:val="333333"/>
          <w:sz w:val="18"/>
          <w:szCs w:val="18"/>
        </w:rPr>
        <w:t xml:space="preserve"> elementary search help defines the standard flow of an input help. You can define the following components of this flow in the search help:</w:t>
      </w:r>
    </w:p>
    <w:p w:rsidR="00D83647" w:rsidRDefault="00D83647" w:rsidP="00D83647">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w:t>
      </w:r>
    </w:p>
    <w:p w:rsidR="00D83647" w:rsidRDefault="00D83647" w:rsidP="00D83647">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--where does the data displayed in the hit list come from (selection method)</w:t>
      </w:r>
    </w:p>
    <w:p w:rsidR="00D83647" w:rsidRDefault="00D83647" w:rsidP="00D83647">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--what information should be displayed in the dialog box for value selection and in the hit list (search help parameters)</w:t>
      </w:r>
    </w:p>
    <w:p w:rsidR="00D83647" w:rsidRDefault="00D83647" w:rsidP="00D83647">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--what field contents can be taken into account for hit list selections and which values in the hit list can be returned to the screen fields (search help parameters)</w:t>
      </w:r>
    </w:p>
    <w:p w:rsidR="00D83647" w:rsidRDefault="00D83647" w:rsidP="00D83647">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--what dialog steps should be executed in the input help (dialog behavior)</w:t>
      </w:r>
    </w:p>
    <w:p w:rsidR="00D83647" w:rsidRDefault="00D83647" w:rsidP="00D83647">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w:t>
      </w:r>
    </w:p>
    <w:p w:rsidR="00D83647" w:rsidRDefault="00D83647" w:rsidP="00D83647">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2.Collective Search Help: A collective search help combines several elementary search helps. The user can thus choose one of several alternative search paths with a collective search help.</w:t>
      </w:r>
    </w:p>
    <w:p w:rsidR="00D83647" w:rsidRDefault="00D83647" w:rsidP="00D83647">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w:t>
      </w:r>
    </w:p>
    <w:p w:rsidR="00D83647" w:rsidRDefault="00D83647" w:rsidP="00D83647">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When you define a collective search help, you only have to specify the search helps that are to be combined in the collective search help. In the input help, the values are transported between the elementary search help selected by the user and the input template using the collective search help. This is why a collective search help also has an interface for transporting the values.</w:t>
      </w:r>
    </w:p>
    <w:p w:rsidR="00D83647" w:rsidRDefault="00D83647" w:rsidP="00D83647">
      <w:pPr>
        <w:rPr>
          <w:b/>
        </w:rPr>
      </w:pPr>
    </w:p>
    <w:p w:rsidR="000B225F" w:rsidRDefault="000B225F" w:rsidP="00D83647">
      <w:pPr>
        <w:rPr>
          <w:b/>
        </w:rPr>
      </w:pPr>
    </w:p>
    <w:p w:rsidR="000B225F" w:rsidRDefault="000B225F" w:rsidP="000B225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A view is a logical view on one or more tables, that is, a view is not actually physically stored, instead being derived from one or more other tables.</w:t>
      </w:r>
    </w:p>
    <w:p w:rsidR="000B225F" w:rsidRDefault="000B225F" w:rsidP="000B225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w:t>
      </w:r>
    </w:p>
    <w:p w:rsidR="000B225F" w:rsidRDefault="000B225F" w:rsidP="000B225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In the simplest case, this derivation process can involve simply suppressing the display of one or more fields from a table (projection) or transferring only certain records from a table to the view (selection). More complicated views can be assembled from several tables, with individual tables being linked using the relational join operation.</w:t>
      </w:r>
    </w:p>
    <w:p w:rsidR="000B225F" w:rsidRDefault="000B225F" w:rsidP="000B225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w:t>
      </w:r>
    </w:p>
    <w:p w:rsidR="000B225F" w:rsidRDefault="000B225F" w:rsidP="000B225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Use</w:t>
      </w:r>
    </w:p>
    <w:p w:rsidR="000B225F" w:rsidRDefault="000B225F" w:rsidP="000B225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Logical views for the application permitting direct access to the data can be generated with the definition of view. The structure of such a view is defined by specifying the tables and fields involved in the view.</w:t>
      </w:r>
    </w:p>
    <w:p w:rsidR="000B225F" w:rsidRDefault="000B225F" w:rsidP="000B225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w:t>
      </w:r>
    </w:p>
    <w:p w:rsidR="000B225F" w:rsidRDefault="000B225F" w:rsidP="000B225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types of view:</w:t>
      </w:r>
    </w:p>
    <w:p w:rsidR="000B225F" w:rsidRDefault="000B225F" w:rsidP="000B225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PROJECTION VIEW</w:t>
      </w:r>
    </w:p>
    <w:p w:rsidR="000B225F" w:rsidRDefault="000B225F" w:rsidP="000B225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DATABASE VIEW</w:t>
      </w:r>
    </w:p>
    <w:p w:rsidR="000B225F" w:rsidRDefault="000B225F" w:rsidP="000B225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lastRenderedPageBreak/>
        <w:t>HELP VIEW</w:t>
      </w:r>
    </w:p>
    <w:p w:rsidR="000B225F" w:rsidRDefault="000B225F" w:rsidP="000B225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MAINTENANCE VIEW</w:t>
      </w:r>
    </w:p>
    <w:p w:rsidR="000B225F" w:rsidRDefault="000B225F" w:rsidP="00D83647">
      <w:pPr>
        <w:rPr>
          <w:b/>
        </w:rPr>
      </w:pPr>
    </w:p>
    <w:p w:rsidR="000B225F" w:rsidRDefault="000B225F" w:rsidP="000B225F">
      <w:pPr>
        <w:pStyle w:val="NormalWeb"/>
        <w:keepNext/>
        <w:spacing w:before="180" w:beforeAutospacing="0" w:after="90" w:afterAutospacing="0" w:line="675" w:lineRule="atLeast"/>
        <w:ind w:hanging="72"/>
        <w:textAlignment w:val="baseline"/>
        <w:rPr>
          <w:rFonts w:ascii="inherit" w:hAnsi="inherit" w:cs="Arial"/>
          <w:b/>
          <w:bCs/>
          <w:color w:val="333333"/>
          <w:sz w:val="45"/>
          <w:szCs w:val="45"/>
          <w:bdr w:val="none" w:sz="0" w:space="0" w:color="auto" w:frame="1"/>
          <w:shd w:val="clear" w:color="auto" w:fill="FFFFFF"/>
        </w:rPr>
      </w:pPr>
      <w:r>
        <w:rPr>
          <w:rFonts w:ascii="inherit" w:hAnsi="inherit" w:cs="Arial"/>
          <w:b/>
          <w:bCs/>
          <w:color w:val="333333"/>
          <w:sz w:val="45"/>
          <w:szCs w:val="45"/>
          <w:bdr w:val="none" w:sz="0" w:space="0" w:color="auto" w:frame="1"/>
          <w:shd w:val="clear" w:color="auto" w:fill="FFFFFF"/>
        </w:rPr>
        <w:t>Views </w:t>
      </w:r>
    </w:p>
    <w:p w:rsidR="000B225F" w:rsidRDefault="000B225F" w:rsidP="000B225F">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Data about an application object is often distributed on several tables. By defining a view, you can define an application-dependent view that combines this data. The structure of such a view is defined by specifying the tables and fields used in the view. Fields that are not required can be hidden, thereby minimizing interfaces. A view can be used in ABAP programs for data selection.</w:t>
      </w:r>
    </w:p>
    <w:p w:rsidR="000B225F" w:rsidRDefault="000B225F" w:rsidP="000B225F">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bookmarkStart w:id="20" w:name="_949992537"/>
      <w:bookmarkStart w:id="21" w:name="_949992563"/>
      <w:bookmarkStart w:id="22" w:name="_949992604"/>
      <w:bookmarkStart w:id="23" w:name="_949992707"/>
      <w:bookmarkEnd w:id="20"/>
      <w:bookmarkEnd w:id="21"/>
      <w:bookmarkEnd w:id="22"/>
      <w:r>
        <w:rPr>
          <w:rFonts w:ascii="inherit" w:hAnsi="inherit" w:cs="Arial"/>
          <w:noProof/>
          <w:color w:val="226CA9"/>
          <w:sz w:val="20"/>
          <w:szCs w:val="20"/>
          <w:bdr w:val="none" w:sz="0" w:space="0" w:color="auto" w:frame="1"/>
          <w:shd w:val="clear" w:color="auto" w:fill="FFFFFF"/>
        </w:rPr>
        <w:drawing>
          <wp:inline distT="0" distB="0" distL="0" distR="0">
            <wp:extent cx="4562475" cy="3419475"/>
            <wp:effectExtent l="19050" t="0" r="9525" b="0"/>
            <wp:docPr id="32" name="Picture 21" descr="This graphic is explained in the accompany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is graphic is explained in the accompanying text"/>
                    <pic:cNvPicPr>
                      <a:picLocks noChangeAspect="1" noChangeArrowheads="1"/>
                    </pic:cNvPicPr>
                  </pic:nvPicPr>
                  <pic:blipFill>
                    <a:blip r:embed="rId81" cstate="print"/>
                    <a:srcRect/>
                    <a:stretch>
                      <a:fillRect/>
                    </a:stretch>
                  </pic:blipFill>
                  <pic:spPr bwMode="auto">
                    <a:xfrm>
                      <a:off x="0" y="0"/>
                      <a:ext cx="4562475" cy="3419475"/>
                    </a:xfrm>
                    <a:prstGeom prst="rect">
                      <a:avLst/>
                    </a:prstGeom>
                    <a:noFill/>
                    <a:ln w="9525">
                      <a:noFill/>
                      <a:miter lim="800000"/>
                      <a:headEnd/>
                      <a:tailEnd/>
                    </a:ln>
                  </pic:spPr>
                </pic:pic>
              </a:graphicData>
            </a:graphic>
          </wp:inline>
        </w:drawing>
      </w:r>
      <w:bookmarkEnd w:id="23"/>
    </w:p>
    <w:p w:rsidR="000B225F" w:rsidRDefault="000B225F" w:rsidP="000B225F">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The data of a view is derived from one or more tables, but not stored physically. The simplest form of deriving data is to mask out one or more fields from a base table (projection) or to include only certain entries of a base table in the view (selection). More complicated views can comprise several base tables, the individual tables being linked with a relational join operation. See also</w:t>
      </w:r>
    </w:p>
    <w:p w:rsidR="000B225F" w:rsidRDefault="000B225F" w:rsidP="000B225F">
      <w:pPr>
        <w:spacing w:line="293" w:lineRule="atLeast"/>
        <w:rPr>
          <w:rFonts w:ascii="Arial" w:hAnsi="Arial" w:cs="Arial"/>
          <w:color w:val="333333"/>
          <w:sz w:val="20"/>
          <w:szCs w:val="20"/>
          <w:shd w:val="clear" w:color="auto" w:fill="FFFFFF"/>
        </w:rPr>
      </w:pPr>
      <w:hyperlink r:id="rId82" w:history="1">
        <w:r>
          <w:rPr>
            <w:rStyle w:val="Hyperlink"/>
            <w:rFonts w:ascii="Arial" w:hAnsi="Arial" w:cs="Arial"/>
            <w:color w:val="226CA9"/>
            <w:sz w:val="20"/>
            <w:szCs w:val="20"/>
            <w:bdr w:val="none" w:sz="0" w:space="0" w:color="auto" w:frame="1"/>
            <w:shd w:val="clear" w:color="auto" w:fill="FFFFFF"/>
          </w:rPr>
          <w:t>Join, Projection and Selection</w:t>
        </w:r>
      </w:hyperlink>
      <w:r>
        <w:rPr>
          <w:rFonts w:ascii="Arial" w:hAnsi="Arial" w:cs="Arial"/>
          <w:color w:val="333333"/>
          <w:sz w:val="20"/>
          <w:szCs w:val="20"/>
          <w:shd w:val="clear" w:color="auto" w:fill="FFFFFF"/>
        </w:rPr>
        <w:t>.</w:t>
      </w:r>
    </w:p>
    <w:p w:rsidR="000B225F" w:rsidRDefault="000B225F" w:rsidP="000B225F">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The base tables of the view must be selected in the first step of a view definition. In the second step, these tables must be linked by defining the join conditions. It is also possible to use the join condition from a foreign key defined between the tables (see</w:t>
      </w:r>
    </w:p>
    <w:p w:rsidR="000B225F" w:rsidRDefault="000B225F" w:rsidP="000B225F">
      <w:pPr>
        <w:spacing w:line="293" w:lineRule="atLeast"/>
        <w:rPr>
          <w:rFonts w:ascii="Arial" w:hAnsi="Arial" w:cs="Arial"/>
          <w:color w:val="333333"/>
          <w:sz w:val="20"/>
          <w:szCs w:val="20"/>
          <w:shd w:val="clear" w:color="auto" w:fill="FFFFFF"/>
        </w:rPr>
      </w:pPr>
      <w:hyperlink r:id="rId83" w:history="1">
        <w:r>
          <w:rPr>
            <w:rStyle w:val="Hyperlink"/>
            <w:rFonts w:ascii="Arial" w:hAnsi="Arial" w:cs="Arial"/>
            <w:color w:val="226CA9"/>
            <w:sz w:val="20"/>
            <w:szCs w:val="20"/>
            <w:bdr w:val="none" w:sz="0" w:space="0" w:color="auto" w:frame="1"/>
            <w:shd w:val="clear" w:color="auto" w:fill="FFFFFF"/>
          </w:rPr>
          <w:t>Foreign Key Relationship and Join Condition</w:t>
        </w:r>
      </w:hyperlink>
      <w:r>
        <w:rPr>
          <w:rFonts w:ascii="Arial" w:hAnsi="Arial" w:cs="Arial"/>
          <w:color w:val="333333"/>
          <w:sz w:val="20"/>
          <w:szCs w:val="20"/>
          <w:shd w:val="clear" w:color="auto" w:fill="FFFFFF"/>
        </w:rPr>
        <w:t>). In the third step, you must select the fields of the base tables to be used in the view. Selection conditions that restrict the records in the view can be formulated in the fourth step.</w:t>
      </w:r>
    </w:p>
    <w:p w:rsidR="000B225F" w:rsidRDefault="000B225F" w:rsidP="000B225F">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Four different view types are supported. These differ in the way in which the view is implemented and in the methods permitted for accessing the view data.</w:t>
      </w:r>
    </w:p>
    <w:p w:rsidR="000B225F" w:rsidRDefault="000B225F" w:rsidP="000B225F">
      <w:pPr>
        <w:numPr>
          <w:ilvl w:val="0"/>
          <w:numId w:val="6"/>
        </w:numPr>
        <w:spacing w:after="0" w:line="293" w:lineRule="atLeast"/>
        <w:ind w:left="300"/>
        <w:textAlignment w:val="baseline"/>
        <w:rPr>
          <w:rFonts w:ascii="inherit" w:hAnsi="inherit" w:cs="Arial"/>
          <w:color w:val="333333"/>
          <w:sz w:val="20"/>
          <w:szCs w:val="20"/>
          <w:shd w:val="clear" w:color="auto" w:fill="FFFFFF"/>
        </w:rPr>
      </w:pPr>
    </w:p>
    <w:p w:rsidR="000B225F" w:rsidRDefault="000B225F" w:rsidP="000B225F">
      <w:pPr>
        <w:spacing w:line="293" w:lineRule="atLeast"/>
        <w:rPr>
          <w:rFonts w:ascii="Arial" w:hAnsi="Arial" w:cs="Arial"/>
          <w:color w:val="333333"/>
          <w:sz w:val="20"/>
          <w:szCs w:val="20"/>
          <w:shd w:val="clear" w:color="auto" w:fill="FFFFFF"/>
        </w:rPr>
      </w:pPr>
      <w:hyperlink r:id="rId84" w:history="1">
        <w:r>
          <w:rPr>
            <w:rStyle w:val="Hyperlink"/>
            <w:rFonts w:ascii="Arial" w:hAnsi="Arial" w:cs="Arial"/>
            <w:color w:val="226CA9"/>
            <w:sz w:val="20"/>
            <w:szCs w:val="20"/>
            <w:bdr w:val="none" w:sz="0" w:space="0" w:color="auto" w:frame="1"/>
            <w:shd w:val="clear" w:color="auto" w:fill="FFFFFF"/>
          </w:rPr>
          <w:t>Database views</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are implemented with an equivalent view on the database.</w:t>
      </w:r>
    </w:p>
    <w:p w:rsidR="000B225F" w:rsidRDefault="000B225F" w:rsidP="000B225F">
      <w:pPr>
        <w:numPr>
          <w:ilvl w:val="0"/>
          <w:numId w:val="7"/>
        </w:numPr>
        <w:spacing w:after="0" w:line="293" w:lineRule="atLeast"/>
        <w:ind w:left="300"/>
        <w:textAlignment w:val="baseline"/>
        <w:rPr>
          <w:rFonts w:ascii="inherit" w:hAnsi="inherit" w:cs="Arial"/>
          <w:color w:val="333333"/>
          <w:sz w:val="20"/>
          <w:szCs w:val="20"/>
          <w:shd w:val="clear" w:color="auto" w:fill="FFFFFF"/>
        </w:rPr>
      </w:pPr>
    </w:p>
    <w:p w:rsidR="000B225F" w:rsidRDefault="000B225F" w:rsidP="000B225F">
      <w:pPr>
        <w:spacing w:line="293" w:lineRule="atLeast"/>
        <w:rPr>
          <w:rFonts w:ascii="Arial" w:hAnsi="Arial" w:cs="Arial"/>
          <w:color w:val="333333"/>
          <w:sz w:val="20"/>
          <w:szCs w:val="20"/>
          <w:shd w:val="clear" w:color="auto" w:fill="FFFFFF"/>
        </w:rPr>
      </w:pPr>
      <w:hyperlink r:id="rId85" w:history="1">
        <w:r>
          <w:rPr>
            <w:rStyle w:val="Hyperlink"/>
            <w:rFonts w:ascii="Arial" w:hAnsi="Arial" w:cs="Arial"/>
            <w:color w:val="226CA9"/>
            <w:sz w:val="20"/>
            <w:szCs w:val="20"/>
            <w:bdr w:val="none" w:sz="0" w:space="0" w:color="auto" w:frame="1"/>
            <w:shd w:val="clear" w:color="auto" w:fill="FFFFFF"/>
          </w:rPr>
          <w:t>Projection views</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are used to hide fields of a table (only projection).</w:t>
      </w:r>
    </w:p>
    <w:p w:rsidR="000B225F" w:rsidRDefault="000B225F" w:rsidP="000B225F">
      <w:pPr>
        <w:numPr>
          <w:ilvl w:val="0"/>
          <w:numId w:val="8"/>
        </w:numPr>
        <w:spacing w:after="0" w:line="293" w:lineRule="atLeast"/>
        <w:ind w:left="300"/>
        <w:textAlignment w:val="baseline"/>
        <w:rPr>
          <w:rFonts w:ascii="inherit" w:hAnsi="inherit" w:cs="Arial"/>
          <w:color w:val="333333"/>
          <w:sz w:val="20"/>
          <w:szCs w:val="20"/>
          <w:shd w:val="clear" w:color="auto" w:fill="FFFFFF"/>
        </w:rPr>
      </w:pPr>
    </w:p>
    <w:p w:rsidR="000B225F" w:rsidRDefault="000B225F" w:rsidP="000B225F">
      <w:pPr>
        <w:spacing w:line="293" w:lineRule="atLeast"/>
        <w:rPr>
          <w:rFonts w:ascii="Arial" w:hAnsi="Arial" w:cs="Arial"/>
          <w:color w:val="333333"/>
          <w:sz w:val="20"/>
          <w:szCs w:val="20"/>
          <w:shd w:val="clear" w:color="auto" w:fill="FFFFFF"/>
        </w:rPr>
      </w:pPr>
      <w:hyperlink r:id="rId86" w:history="1">
        <w:r>
          <w:rPr>
            <w:rStyle w:val="Hyperlink"/>
            <w:rFonts w:ascii="Arial" w:hAnsi="Arial" w:cs="Arial"/>
            <w:color w:val="226CA9"/>
            <w:sz w:val="20"/>
            <w:szCs w:val="20"/>
            <w:bdr w:val="none" w:sz="0" w:space="0" w:color="auto" w:frame="1"/>
            <w:shd w:val="clear" w:color="auto" w:fill="FFFFFF"/>
          </w:rPr>
          <w:t>Help views</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can be used as selection method in</w:t>
      </w:r>
      <w:r>
        <w:rPr>
          <w:rStyle w:val="apple-converted-space"/>
          <w:rFonts w:ascii="Arial" w:hAnsi="Arial" w:cs="Arial"/>
          <w:color w:val="333333"/>
          <w:sz w:val="20"/>
          <w:szCs w:val="20"/>
          <w:shd w:val="clear" w:color="auto" w:fill="FFFFFF"/>
        </w:rPr>
        <w:t> </w:t>
      </w:r>
      <w:hyperlink r:id="rId87" w:history="1">
        <w:r>
          <w:rPr>
            <w:rStyle w:val="Hyperlink"/>
            <w:rFonts w:ascii="Arial" w:hAnsi="Arial" w:cs="Arial"/>
            <w:color w:val="226CA9"/>
            <w:sz w:val="20"/>
            <w:szCs w:val="20"/>
            <w:bdr w:val="none" w:sz="0" w:space="0" w:color="auto" w:frame="1"/>
            <w:shd w:val="clear" w:color="auto" w:fill="FFFFFF"/>
          </w:rPr>
          <w:t>search helps</w:t>
        </w:r>
      </w:hyperlink>
      <w:r>
        <w:rPr>
          <w:rFonts w:ascii="Arial" w:hAnsi="Arial" w:cs="Arial"/>
          <w:color w:val="333333"/>
          <w:sz w:val="20"/>
          <w:szCs w:val="20"/>
          <w:shd w:val="clear" w:color="auto" w:fill="FFFFFF"/>
        </w:rPr>
        <w:t>.</w:t>
      </w:r>
    </w:p>
    <w:p w:rsidR="000B225F" w:rsidRDefault="000B225F" w:rsidP="000B225F">
      <w:pPr>
        <w:numPr>
          <w:ilvl w:val="0"/>
          <w:numId w:val="9"/>
        </w:numPr>
        <w:spacing w:after="0" w:line="293" w:lineRule="atLeast"/>
        <w:ind w:left="300"/>
        <w:textAlignment w:val="baseline"/>
        <w:rPr>
          <w:rFonts w:ascii="inherit" w:hAnsi="inherit" w:cs="Arial"/>
          <w:color w:val="333333"/>
          <w:sz w:val="20"/>
          <w:szCs w:val="20"/>
          <w:shd w:val="clear" w:color="auto" w:fill="FFFFFF"/>
        </w:rPr>
      </w:pPr>
    </w:p>
    <w:p w:rsidR="000B225F" w:rsidRDefault="000B225F" w:rsidP="000B225F">
      <w:pPr>
        <w:spacing w:line="293" w:lineRule="atLeast"/>
        <w:rPr>
          <w:rFonts w:ascii="Arial" w:hAnsi="Arial" w:cs="Arial"/>
          <w:color w:val="333333"/>
          <w:sz w:val="20"/>
          <w:szCs w:val="20"/>
          <w:shd w:val="clear" w:color="auto" w:fill="FFFFFF"/>
        </w:rPr>
      </w:pPr>
      <w:hyperlink r:id="rId88" w:history="1">
        <w:r>
          <w:rPr>
            <w:rStyle w:val="Hyperlink"/>
            <w:rFonts w:ascii="Arial" w:hAnsi="Arial" w:cs="Arial"/>
            <w:color w:val="226CA9"/>
            <w:sz w:val="20"/>
            <w:szCs w:val="20"/>
            <w:bdr w:val="none" w:sz="0" w:space="0" w:color="auto" w:frame="1"/>
            <w:shd w:val="clear" w:color="auto" w:fill="FFFFFF"/>
          </w:rPr>
          <w:t>Maintenance views</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permit you to maintain the data distributed on several tables for one application object at one time.</w:t>
      </w:r>
    </w:p>
    <w:p w:rsidR="000B225F" w:rsidRDefault="000B225F" w:rsidP="000B225F">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Database views implement an</w:t>
      </w:r>
      <w:r>
        <w:rPr>
          <w:rStyle w:val="apple-converted-space"/>
          <w:rFonts w:ascii="inherit" w:hAnsi="inherit" w:cs="Arial"/>
          <w:color w:val="333333"/>
          <w:sz w:val="20"/>
          <w:szCs w:val="20"/>
          <w:shd w:val="clear" w:color="auto" w:fill="FFFFFF"/>
        </w:rPr>
        <w:t> </w:t>
      </w:r>
      <w:r>
        <w:rPr>
          <w:rFonts w:ascii="inherit" w:hAnsi="inherit" w:cs="Arial"/>
          <w:b/>
          <w:bCs/>
          <w:color w:val="333333"/>
          <w:sz w:val="20"/>
          <w:szCs w:val="20"/>
          <w:bdr w:val="none" w:sz="0" w:space="0" w:color="auto" w:frame="1"/>
          <w:shd w:val="clear" w:color="auto" w:fill="FFFFFF"/>
        </w:rPr>
        <w:t>inner join</w:t>
      </w:r>
      <w:r>
        <w:rPr>
          <w:rFonts w:ascii="inherit" w:hAnsi="inherit" w:cs="Arial"/>
          <w:color w:val="333333"/>
          <w:sz w:val="20"/>
          <w:szCs w:val="20"/>
          <w:shd w:val="clear" w:color="auto" w:fill="FFFFFF"/>
        </w:rPr>
        <w:t>. The other view types implement an</w:t>
      </w:r>
      <w:r>
        <w:rPr>
          <w:rStyle w:val="apple-converted-space"/>
          <w:rFonts w:ascii="inherit" w:hAnsi="inherit" w:cs="Arial"/>
          <w:color w:val="333333"/>
          <w:sz w:val="20"/>
          <w:szCs w:val="20"/>
          <w:shd w:val="clear" w:color="auto" w:fill="FFFFFF"/>
        </w:rPr>
        <w:t> </w:t>
      </w:r>
      <w:r>
        <w:rPr>
          <w:rFonts w:ascii="inherit" w:hAnsi="inherit" w:cs="Arial"/>
          <w:b/>
          <w:bCs/>
          <w:color w:val="333333"/>
          <w:sz w:val="20"/>
          <w:szCs w:val="20"/>
          <w:bdr w:val="none" w:sz="0" w:space="0" w:color="auto" w:frame="1"/>
          <w:shd w:val="clear" w:color="auto" w:fill="FFFFFF"/>
        </w:rPr>
        <w:t>outer join</w:t>
      </w:r>
      <w:r>
        <w:rPr>
          <w:rStyle w:val="apple-converted-space"/>
          <w:rFonts w:ascii="inherit" w:hAnsi="inherit" w:cs="Arial"/>
          <w:color w:val="333333"/>
          <w:sz w:val="20"/>
          <w:szCs w:val="20"/>
          <w:bdr w:val="none" w:sz="0" w:space="0" w:color="auto" w:frame="1"/>
          <w:shd w:val="clear" w:color="auto" w:fill="E5E5E5"/>
        </w:rPr>
        <w:t> </w:t>
      </w:r>
      <w:r>
        <w:rPr>
          <w:rFonts w:ascii="inherit" w:hAnsi="inherit" w:cs="Arial"/>
          <w:color w:val="333333"/>
          <w:sz w:val="20"/>
          <w:szCs w:val="20"/>
          <w:shd w:val="clear" w:color="auto" w:fill="FFFFFF"/>
        </w:rPr>
        <w:t>(see</w:t>
      </w:r>
    </w:p>
    <w:p w:rsidR="000B225F" w:rsidRDefault="000B225F" w:rsidP="000B225F">
      <w:pPr>
        <w:spacing w:line="293" w:lineRule="atLeast"/>
        <w:rPr>
          <w:rFonts w:ascii="Arial" w:hAnsi="Arial" w:cs="Arial"/>
          <w:color w:val="333333"/>
          <w:sz w:val="20"/>
          <w:szCs w:val="20"/>
          <w:shd w:val="clear" w:color="auto" w:fill="FFFFFF"/>
        </w:rPr>
      </w:pPr>
      <w:hyperlink r:id="rId89" w:history="1">
        <w:r>
          <w:rPr>
            <w:rStyle w:val="Hyperlink"/>
            <w:rFonts w:ascii="Arial" w:hAnsi="Arial" w:cs="Arial"/>
            <w:color w:val="226CA9"/>
            <w:sz w:val="20"/>
            <w:szCs w:val="20"/>
            <w:bdr w:val="none" w:sz="0" w:space="0" w:color="auto" w:frame="1"/>
            <w:shd w:val="clear" w:color="auto" w:fill="FFFFFF"/>
          </w:rPr>
          <w:t>Inner and Outer Join</w:t>
        </w:r>
      </w:hyperlink>
      <w:r>
        <w:rPr>
          <w:rFonts w:ascii="Arial" w:hAnsi="Arial" w:cs="Arial"/>
          <w:color w:val="333333"/>
          <w:sz w:val="20"/>
          <w:szCs w:val="20"/>
          <w:shd w:val="clear" w:color="auto" w:fill="FFFFFF"/>
        </w:rPr>
        <w:t>).</w:t>
      </w:r>
    </w:p>
    <w:p w:rsidR="000B225F" w:rsidRDefault="000B225F" w:rsidP="000B225F">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The join conditions for database views can be formulated using equality relationships between any base fields. The join conditions for the other view types must be obtained from existing foreign keys. Tables therefore can only be combined in a maintenance view or help view if they are linked to one another with foreign keys.</w:t>
      </w:r>
    </w:p>
    <w:p w:rsidR="000B225F" w:rsidRDefault="000B225F" w:rsidP="000B225F">
      <w:pPr>
        <w:pStyle w:val="NormalWeb"/>
        <w:spacing w:before="0" w:beforeAutospacing="0" w:after="0" w:afterAutospacing="0" w:line="293" w:lineRule="atLeast"/>
        <w:textAlignment w:val="baseline"/>
        <w:rPr>
          <w:rFonts w:ascii="inherit" w:hAnsi="inherit" w:cs="Arial"/>
          <w:color w:val="333333"/>
          <w:sz w:val="20"/>
          <w:szCs w:val="20"/>
          <w:shd w:val="clear" w:color="auto" w:fill="FFFFFF"/>
        </w:rPr>
      </w:pPr>
      <w:r>
        <w:rPr>
          <w:rFonts w:ascii="inherit" w:hAnsi="inherit" w:cs="Arial"/>
          <w:color w:val="333333"/>
          <w:sz w:val="20"/>
          <w:szCs w:val="20"/>
          <w:shd w:val="clear" w:color="auto" w:fill="FFFFFF"/>
        </w:rPr>
        <w:t>The</w:t>
      </w:r>
    </w:p>
    <w:p w:rsidR="000B225F" w:rsidRDefault="000B225F" w:rsidP="000B225F">
      <w:pPr>
        <w:spacing w:line="293" w:lineRule="atLeast"/>
        <w:rPr>
          <w:rFonts w:ascii="Arial" w:hAnsi="Arial" w:cs="Arial"/>
          <w:b/>
          <w:bCs/>
          <w:color w:val="333333"/>
          <w:sz w:val="20"/>
          <w:szCs w:val="20"/>
          <w:bdr w:val="none" w:sz="0" w:space="0" w:color="auto" w:frame="1"/>
          <w:shd w:val="clear" w:color="auto" w:fill="FFFFFF"/>
        </w:rPr>
      </w:pPr>
      <w:hyperlink r:id="rId90" w:history="1">
        <w:r>
          <w:rPr>
            <w:rStyle w:val="Hyperlink"/>
            <w:rFonts w:ascii="Arial" w:hAnsi="Arial" w:cs="Arial"/>
            <w:color w:val="226CA9"/>
            <w:sz w:val="20"/>
            <w:szCs w:val="20"/>
            <w:bdr w:val="none" w:sz="0" w:space="0" w:color="auto" w:frame="1"/>
            <w:shd w:val="clear" w:color="auto" w:fill="FFFFFF"/>
          </w:rPr>
          <w:t>maintenance status</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defines whether you can only read data with the view or whether you can also insert and change data with it.</w:t>
      </w:r>
    </w:p>
    <w:p w:rsidR="000B225F" w:rsidRDefault="000B225F" w:rsidP="000B225F">
      <w:pPr>
        <w:pStyle w:val="NormalWeb"/>
        <w:spacing w:before="0" w:beforeAutospacing="0" w:after="0" w:afterAutospacing="0" w:line="293" w:lineRule="atLeast"/>
        <w:textAlignment w:val="baseline"/>
        <w:rPr>
          <w:rFonts w:ascii="inherit" w:hAnsi="inherit" w:cs="Arial"/>
          <w:b/>
          <w:bCs/>
          <w:color w:val="333333"/>
          <w:sz w:val="20"/>
          <w:szCs w:val="20"/>
          <w:bdr w:val="none" w:sz="0" w:space="0" w:color="auto" w:frame="1"/>
          <w:shd w:val="clear" w:color="auto" w:fill="FFFFFF"/>
        </w:rPr>
      </w:pPr>
      <w:r>
        <w:rPr>
          <w:rFonts w:ascii="inherit" w:hAnsi="inherit" w:cs="Arial"/>
          <w:b/>
          <w:bCs/>
          <w:color w:val="333333"/>
          <w:sz w:val="20"/>
          <w:szCs w:val="20"/>
          <w:bdr w:val="none" w:sz="0" w:space="0" w:color="auto" w:frame="1"/>
          <w:shd w:val="clear" w:color="auto" w:fill="FFFFFF"/>
        </w:rPr>
        <w:t>See also:</w:t>
      </w:r>
    </w:p>
    <w:p w:rsidR="000B225F" w:rsidRDefault="000B225F" w:rsidP="000B225F">
      <w:pPr>
        <w:spacing w:line="293" w:lineRule="atLeast"/>
        <w:rPr>
          <w:rFonts w:ascii="Arial" w:hAnsi="Arial" w:cs="Arial"/>
          <w:color w:val="333333"/>
          <w:sz w:val="20"/>
          <w:szCs w:val="20"/>
          <w:shd w:val="clear" w:color="auto" w:fill="FFFFFF"/>
        </w:rPr>
      </w:pPr>
      <w:hyperlink r:id="rId91" w:history="1">
        <w:r>
          <w:rPr>
            <w:rStyle w:val="Hyperlink"/>
            <w:rFonts w:ascii="Arial" w:hAnsi="Arial" w:cs="Arial"/>
            <w:color w:val="226CA9"/>
            <w:sz w:val="20"/>
            <w:szCs w:val="20"/>
            <w:bdr w:val="none" w:sz="0" w:space="0" w:color="auto" w:frame="1"/>
            <w:shd w:val="clear" w:color="auto" w:fill="FFFFFF"/>
          </w:rPr>
          <w:t>Example for Views</w:t>
        </w:r>
      </w:hyperlink>
    </w:p>
    <w:p w:rsidR="000B225F" w:rsidRDefault="000B225F" w:rsidP="000B225F">
      <w:pPr>
        <w:spacing w:line="293" w:lineRule="atLeast"/>
        <w:rPr>
          <w:rFonts w:ascii="Arial" w:hAnsi="Arial" w:cs="Arial"/>
          <w:color w:val="333333"/>
          <w:sz w:val="20"/>
          <w:szCs w:val="20"/>
          <w:shd w:val="clear" w:color="auto" w:fill="FFFFFF"/>
        </w:rPr>
      </w:pPr>
      <w:hyperlink r:id="rId92" w:history="1">
        <w:r>
          <w:rPr>
            <w:rStyle w:val="Hyperlink"/>
            <w:rFonts w:ascii="Arial" w:hAnsi="Arial" w:cs="Arial"/>
            <w:color w:val="226CA9"/>
            <w:sz w:val="20"/>
            <w:szCs w:val="20"/>
            <w:bdr w:val="none" w:sz="0" w:space="0" w:color="auto" w:frame="1"/>
            <w:shd w:val="clear" w:color="auto" w:fill="FFFFFF"/>
          </w:rPr>
          <w:t>Creating Views</w:t>
        </w:r>
      </w:hyperlink>
    </w:p>
    <w:p w:rsidR="000B225F" w:rsidRDefault="000B225F" w:rsidP="000B225F">
      <w:hyperlink r:id="rId93" w:history="1">
        <w:r>
          <w:rPr>
            <w:rStyle w:val="Hyperlink"/>
            <w:rFonts w:ascii="Arial" w:hAnsi="Arial" w:cs="Arial"/>
            <w:color w:val="226CA9"/>
            <w:sz w:val="20"/>
            <w:szCs w:val="20"/>
            <w:bdr w:val="none" w:sz="0" w:space="0" w:color="auto" w:frame="1"/>
            <w:shd w:val="clear" w:color="auto" w:fill="FFFFFF"/>
          </w:rPr>
          <w:t>Deleting Views</w:t>
        </w:r>
      </w:hyperlink>
    </w:p>
    <w:p w:rsidR="000B225F" w:rsidRDefault="000B225F" w:rsidP="000B225F">
      <w:pPr>
        <w:pStyle w:val="NormalWeb"/>
        <w:rPr>
          <w:color w:val="000000"/>
          <w:sz w:val="27"/>
          <w:szCs w:val="27"/>
        </w:rPr>
      </w:pPr>
      <w:r>
        <w:rPr>
          <w:color w:val="000000"/>
          <w:sz w:val="27"/>
          <w:szCs w:val="27"/>
        </w:rPr>
        <w:t>This is often asked in an interview about the types of views:</w:t>
      </w:r>
      <w:r>
        <w:rPr>
          <w:rStyle w:val="apple-converted-space"/>
          <w:color w:val="000000"/>
          <w:sz w:val="27"/>
          <w:szCs w:val="27"/>
        </w:rPr>
        <w:t> </w:t>
      </w:r>
      <w:r>
        <w:rPr>
          <w:color w:val="000000"/>
          <w:sz w:val="27"/>
          <w:szCs w:val="27"/>
        </w:rPr>
        <w:br/>
        <w:t> </w:t>
      </w:r>
      <w:r>
        <w:rPr>
          <w:rStyle w:val="apple-converted-space"/>
          <w:color w:val="000000"/>
          <w:sz w:val="27"/>
          <w:szCs w:val="27"/>
        </w:rPr>
        <w:t> </w:t>
      </w:r>
      <w:r>
        <w:rPr>
          <w:color w:val="000000"/>
          <w:sz w:val="27"/>
          <w:szCs w:val="27"/>
        </w:rPr>
        <w:br/>
        <w:t>The followings are different types of views:</w:t>
      </w:r>
    </w:p>
    <w:p w:rsidR="000B225F" w:rsidRDefault="000B225F" w:rsidP="000B225F">
      <w:pPr>
        <w:pStyle w:val="NormalWeb"/>
        <w:rPr>
          <w:color w:val="000000"/>
          <w:sz w:val="27"/>
          <w:szCs w:val="27"/>
        </w:rPr>
      </w:pPr>
      <w:r>
        <w:rPr>
          <w:color w:val="000000"/>
          <w:sz w:val="27"/>
          <w:szCs w:val="27"/>
        </w:rPr>
        <w:t>- Database View   (SE11)</w:t>
      </w:r>
    </w:p>
    <w:p w:rsidR="000B225F" w:rsidRDefault="000B225F" w:rsidP="000B225F">
      <w:pPr>
        <w:pStyle w:val="NormalWeb"/>
        <w:rPr>
          <w:color w:val="000000"/>
          <w:sz w:val="27"/>
          <w:szCs w:val="27"/>
        </w:rPr>
      </w:pPr>
      <w:r>
        <w:rPr>
          <w:color w:val="000000"/>
          <w:sz w:val="27"/>
          <w:szCs w:val="27"/>
        </w:rPr>
        <w:t xml:space="preserve">Database views are implement an inner join, that is, only records of the primary table (selected via the </w:t>
      </w:r>
      <w:proofErr w:type="spellStart"/>
      <w:r>
        <w:rPr>
          <w:color w:val="000000"/>
          <w:sz w:val="27"/>
          <w:szCs w:val="27"/>
        </w:rPr>
        <w:t>join</w:t>
      </w:r>
      <w:proofErr w:type="spellEnd"/>
      <w:r>
        <w:rPr>
          <w:color w:val="000000"/>
          <w:sz w:val="27"/>
          <w:szCs w:val="27"/>
        </w:rPr>
        <w:t xml:space="preserve"> operation) for which the corresponding records of the secondary tables also exist are fetched. Inconsistencies between primary and secondary table could, therefore, lead to a reduced selection set. </w:t>
      </w:r>
    </w:p>
    <w:p w:rsidR="000B225F" w:rsidRDefault="000B225F" w:rsidP="000B225F">
      <w:pPr>
        <w:pStyle w:val="NormalWeb"/>
        <w:rPr>
          <w:color w:val="000000"/>
          <w:sz w:val="27"/>
          <w:szCs w:val="27"/>
        </w:rPr>
      </w:pPr>
      <w:r>
        <w:rPr>
          <w:color w:val="000000"/>
          <w:sz w:val="27"/>
          <w:szCs w:val="27"/>
        </w:rPr>
        <w:t>In database views, the join conditions can be formulated using equality relationships between any base fields. In the other types of view, they must be taken from existing foreign keys. That is, tables can only be collected in a maintenance or help view if they are linked to one another via foreign keys.</w:t>
      </w:r>
    </w:p>
    <w:p w:rsidR="000B225F" w:rsidRDefault="000B225F" w:rsidP="000B225F">
      <w:pPr>
        <w:pStyle w:val="NormalWeb"/>
        <w:rPr>
          <w:color w:val="000000"/>
          <w:sz w:val="27"/>
          <w:szCs w:val="27"/>
        </w:rPr>
      </w:pPr>
      <w:r>
        <w:rPr>
          <w:color w:val="000000"/>
          <w:sz w:val="27"/>
          <w:szCs w:val="27"/>
        </w:rPr>
        <w:t>- Help View    ( SE54)</w:t>
      </w:r>
    </w:p>
    <w:p w:rsidR="000B225F" w:rsidRDefault="000B225F" w:rsidP="000B225F">
      <w:pPr>
        <w:pStyle w:val="NormalWeb"/>
        <w:rPr>
          <w:color w:val="000000"/>
          <w:sz w:val="27"/>
          <w:szCs w:val="27"/>
        </w:rPr>
      </w:pPr>
      <w:r>
        <w:rPr>
          <w:color w:val="000000"/>
          <w:sz w:val="27"/>
          <w:szCs w:val="27"/>
        </w:rPr>
        <w:lastRenderedPageBreak/>
        <w:t>Help views are used to output additional information when the online help system is called. </w:t>
      </w:r>
    </w:p>
    <w:p w:rsidR="000B225F" w:rsidRDefault="000B225F" w:rsidP="000B225F">
      <w:pPr>
        <w:pStyle w:val="NormalWeb"/>
        <w:rPr>
          <w:color w:val="000000"/>
          <w:sz w:val="27"/>
          <w:szCs w:val="27"/>
        </w:rPr>
      </w:pPr>
      <w:r>
        <w:rPr>
          <w:color w:val="000000"/>
          <w:sz w:val="27"/>
          <w:szCs w:val="27"/>
        </w:rPr>
        <w:t xml:space="preserve">When the F4 button is pressed for a screen field, a check is first made on whether a </w:t>
      </w:r>
      <w:proofErr w:type="spellStart"/>
      <w:r>
        <w:rPr>
          <w:color w:val="000000"/>
          <w:sz w:val="27"/>
          <w:szCs w:val="27"/>
        </w:rPr>
        <w:t>matchcode</w:t>
      </w:r>
      <w:proofErr w:type="spellEnd"/>
      <w:r>
        <w:rPr>
          <w:color w:val="000000"/>
          <w:sz w:val="27"/>
          <w:szCs w:val="27"/>
        </w:rPr>
        <w:t xml:space="preserve"> is defined for this field. If this is not the case, the help view is displayed in which the check table of the field is the primary table. Thus, for each table no more than one help view can be created, that is, a table can only be primary table in at most one help view. </w:t>
      </w:r>
    </w:p>
    <w:p w:rsidR="000B225F" w:rsidRDefault="000B225F" w:rsidP="000B225F">
      <w:pPr>
        <w:pStyle w:val="NormalWeb"/>
        <w:rPr>
          <w:color w:val="000000"/>
          <w:sz w:val="27"/>
          <w:szCs w:val="27"/>
        </w:rPr>
      </w:pPr>
      <w:r>
        <w:rPr>
          <w:color w:val="000000"/>
          <w:sz w:val="27"/>
          <w:szCs w:val="27"/>
        </w:rPr>
        <w:t>- Projection View</w:t>
      </w:r>
    </w:p>
    <w:p w:rsidR="000B225F" w:rsidRDefault="000B225F" w:rsidP="000B225F">
      <w:pPr>
        <w:pStyle w:val="NormalWeb"/>
        <w:rPr>
          <w:color w:val="000000"/>
          <w:sz w:val="27"/>
          <w:szCs w:val="27"/>
        </w:rPr>
      </w:pPr>
      <w:r>
        <w:rPr>
          <w:color w:val="000000"/>
          <w:sz w:val="27"/>
          <w:szCs w:val="27"/>
        </w:rPr>
        <w:t>Projection views are used to suppress or mask certain fields in a table (projection), thus minimizing the number of interfaces. This means that only the data that is actually required is exchanged when the database is accessed.</w:t>
      </w:r>
    </w:p>
    <w:p w:rsidR="000B225F" w:rsidRDefault="000B225F" w:rsidP="000B225F">
      <w:pPr>
        <w:pStyle w:val="NormalWeb"/>
        <w:rPr>
          <w:color w:val="000000"/>
          <w:sz w:val="27"/>
          <w:szCs w:val="27"/>
        </w:rPr>
      </w:pPr>
      <w:r>
        <w:rPr>
          <w:color w:val="000000"/>
          <w:sz w:val="27"/>
          <w:szCs w:val="27"/>
        </w:rPr>
        <w:t>A projection view can draw upon only one table. Selection conditions cannot be specified for projection views.</w:t>
      </w:r>
    </w:p>
    <w:p w:rsidR="000B225F" w:rsidRDefault="000B225F" w:rsidP="000B225F">
      <w:pPr>
        <w:pStyle w:val="NormalWeb"/>
        <w:rPr>
          <w:color w:val="000000"/>
          <w:sz w:val="27"/>
          <w:szCs w:val="27"/>
        </w:rPr>
      </w:pPr>
      <w:r>
        <w:rPr>
          <w:color w:val="000000"/>
          <w:sz w:val="27"/>
          <w:szCs w:val="27"/>
        </w:rPr>
        <w:t>- Maintenance View   ( SE54 )</w:t>
      </w:r>
    </w:p>
    <w:p w:rsidR="000B225F" w:rsidRDefault="000B225F" w:rsidP="000B225F">
      <w:pPr>
        <w:pStyle w:val="NormalWeb"/>
        <w:rPr>
          <w:color w:val="000000"/>
          <w:sz w:val="27"/>
          <w:szCs w:val="27"/>
        </w:rPr>
      </w:pPr>
      <w:r>
        <w:rPr>
          <w:color w:val="000000"/>
          <w:sz w:val="27"/>
          <w:szCs w:val="27"/>
        </w:rPr>
        <w:t>Maintenance views enable a business-oriented approach to looking at data, while at the same time, making it possible to maintain the data involved. Data from several tables can be summarized in a maintenance view and maintained collectively via this view. That is, the data is entered via the view and then distributed to the underlying tables by the system.</w:t>
      </w:r>
    </w:p>
    <w:p w:rsidR="000B225F" w:rsidRDefault="000B225F" w:rsidP="000B225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proofErr w:type="spellStart"/>
      <w:r>
        <w:rPr>
          <w:rFonts w:ascii="Arial" w:hAnsi="Arial" w:cs="Arial"/>
          <w:color w:val="333333"/>
          <w:sz w:val="18"/>
          <w:szCs w:val="18"/>
        </w:rPr>
        <w:t>Databaase</w:t>
      </w:r>
      <w:proofErr w:type="spellEnd"/>
      <w:r>
        <w:rPr>
          <w:rFonts w:ascii="Arial" w:hAnsi="Arial" w:cs="Arial"/>
          <w:color w:val="333333"/>
          <w:sz w:val="18"/>
          <w:szCs w:val="18"/>
        </w:rPr>
        <w:t xml:space="preserve"> view:</w:t>
      </w:r>
    </w:p>
    <w:p w:rsidR="000B225F" w:rsidRDefault="000B225F" w:rsidP="000B225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Can be used instead of Inner Joins in ABAP program</w:t>
      </w:r>
    </w:p>
    <w:p w:rsidR="000B225F" w:rsidRDefault="000B225F" w:rsidP="000B225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Cannot update multiple tables at a time.</w:t>
      </w:r>
    </w:p>
    <w:p w:rsidR="000B225F" w:rsidRDefault="000B225F" w:rsidP="000B225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w:t>
      </w:r>
    </w:p>
    <w:p w:rsidR="000B225F" w:rsidRDefault="000B225F" w:rsidP="000B225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Maintenance view:</w:t>
      </w:r>
    </w:p>
    <w:p w:rsidR="000B225F" w:rsidRDefault="000B225F" w:rsidP="000B225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xml:space="preserve">   Cannot be used in ABAP Open SQL </w:t>
      </w:r>
      <w:proofErr w:type="spellStart"/>
      <w:r>
        <w:rPr>
          <w:rFonts w:ascii="Arial" w:hAnsi="Arial" w:cs="Arial"/>
          <w:color w:val="333333"/>
          <w:sz w:val="18"/>
          <w:szCs w:val="18"/>
        </w:rPr>
        <w:t>statments</w:t>
      </w:r>
      <w:proofErr w:type="spellEnd"/>
      <w:r>
        <w:rPr>
          <w:rFonts w:ascii="Arial" w:hAnsi="Arial" w:cs="Arial"/>
          <w:color w:val="333333"/>
          <w:sz w:val="18"/>
          <w:szCs w:val="18"/>
        </w:rPr>
        <w:t xml:space="preserve"> . Only thru Table maintenance (SM30) we can update the Data.</w:t>
      </w:r>
    </w:p>
    <w:p w:rsidR="000B225F" w:rsidRDefault="000B225F" w:rsidP="000B225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w:t>
      </w:r>
    </w:p>
    <w:p w:rsidR="000B225F" w:rsidRDefault="000B225F" w:rsidP="000B225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Can update multiple tables at a time.</w:t>
      </w:r>
    </w:p>
    <w:p w:rsidR="000B225F" w:rsidRDefault="000B225F" w:rsidP="000B225F">
      <w:pPr>
        <w:rPr>
          <w:b/>
        </w:rPr>
      </w:pPr>
    </w:p>
    <w:p w:rsidR="0076093F" w:rsidRDefault="0076093F" w:rsidP="0076093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Maintenance views offer easy ways to maintain complex application objects.</w:t>
      </w:r>
    </w:p>
    <w:p w:rsidR="0076093F" w:rsidRDefault="0076093F" w:rsidP="0076093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w:t>
      </w:r>
    </w:p>
    <w:p w:rsidR="0076093F" w:rsidRDefault="0076093F" w:rsidP="0076093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Data distributed on several tables often forms a logical unit, for example an application object, for the user. You want to be able to display, modify and create the data of such an application object together. Normally the user is not interested in the technical implementation of the application object, that is in the distribution of the data on several tables.</w:t>
      </w:r>
    </w:p>
    <w:p w:rsidR="0076093F" w:rsidRDefault="0076093F" w:rsidP="0076093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w:t>
      </w:r>
    </w:p>
    <w:p w:rsidR="0076093F" w:rsidRDefault="0076093F" w:rsidP="0076093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lastRenderedPageBreak/>
        <w:t>A maintenance view permits you to maintain the data of an application object together. The data is automatically distributed in the underlying database tables. The maintenance status determines which accesses to the data of the underlying tables are possible with the maintenance view.</w:t>
      </w:r>
    </w:p>
    <w:p w:rsidR="0076093F" w:rsidRDefault="0076093F" w:rsidP="0076093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w:t>
      </w:r>
    </w:p>
    <w:p w:rsidR="0076093F" w:rsidRDefault="0076093F" w:rsidP="0076093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All the tables in a maintenance view must be linked with foreign keys, that is the join conditions for maintenance views are always derived from the foreign key (see  Foreign Key Relationship and Join Condition). You cannot directly enter the join conditions as for database views.</w:t>
      </w:r>
    </w:p>
    <w:p w:rsidR="0076093F" w:rsidRDefault="0076093F" w:rsidP="0076093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w:t>
      </w:r>
    </w:p>
    <w:p w:rsidR="0076093F" w:rsidRDefault="0076093F" w:rsidP="0076093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w:t>
      </w:r>
    </w:p>
    <w:p w:rsidR="0076093F" w:rsidRDefault="0076093F" w:rsidP="0076093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Data about an application object is often distributed on several database tables. A database view provides an application-specific view on such distributed data.</w:t>
      </w:r>
    </w:p>
    <w:p w:rsidR="0076093F" w:rsidRDefault="0076093F" w:rsidP="0076093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w:t>
      </w:r>
    </w:p>
    <w:p w:rsidR="0076093F" w:rsidRDefault="0076093F" w:rsidP="0076093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Database views are defined in the ABAP Dictionary. A database view is automatically created in the underlying database when it is activated.</w:t>
      </w:r>
    </w:p>
    <w:p w:rsidR="0076093F" w:rsidRDefault="0076093F" w:rsidP="0076093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w:t>
      </w:r>
    </w:p>
    <w:p w:rsidR="0076093F" w:rsidRDefault="0076093F" w:rsidP="0076093F">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xml:space="preserve">Application programs can access the data of a database view using the database interface. You can access the data in ABAP programs with both OPEN SQL and NATIVE SQL. However, the data is actually selected in the database. Since the </w:t>
      </w:r>
      <w:proofErr w:type="spellStart"/>
      <w:r>
        <w:rPr>
          <w:rFonts w:ascii="Arial" w:hAnsi="Arial" w:cs="Arial"/>
          <w:color w:val="333333"/>
          <w:sz w:val="18"/>
          <w:szCs w:val="18"/>
        </w:rPr>
        <w:t>join</w:t>
      </w:r>
      <w:proofErr w:type="spellEnd"/>
      <w:r>
        <w:rPr>
          <w:rFonts w:ascii="Arial" w:hAnsi="Arial" w:cs="Arial"/>
          <w:color w:val="333333"/>
          <w:sz w:val="18"/>
          <w:szCs w:val="18"/>
        </w:rPr>
        <w:t xml:space="preserve"> operation is executed in the database in this case, you can minimize the number of database accesses in this way. Database views implement an inner join</w:t>
      </w:r>
    </w:p>
    <w:p w:rsidR="0076093F" w:rsidRDefault="0076093F" w:rsidP="000B225F">
      <w:pPr>
        <w:rPr>
          <w:b/>
        </w:rPr>
      </w:pPr>
    </w:p>
    <w:p w:rsidR="0076093F" w:rsidRDefault="0076093F" w:rsidP="000B225F">
      <w:pPr>
        <w:rPr>
          <w:rFonts w:ascii="Arial" w:hAnsi="Arial" w:cs="Arial"/>
          <w:color w:val="000000"/>
          <w:sz w:val="23"/>
          <w:szCs w:val="23"/>
        </w:rPr>
      </w:pPr>
      <w:r>
        <w:rPr>
          <w:rFonts w:ascii="Arial" w:hAnsi="Arial" w:cs="Arial"/>
          <w:color w:val="000000"/>
          <w:sz w:val="23"/>
          <w:szCs w:val="23"/>
        </w:rPr>
        <w:t xml:space="preserve">When a table is created you need to set enhancement </w:t>
      </w:r>
      <w:proofErr w:type="spellStart"/>
      <w:r>
        <w:rPr>
          <w:rFonts w:ascii="Arial" w:hAnsi="Arial" w:cs="Arial"/>
          <w:color w:val="000000"/>
          <w:sz w:val="23"/>
          <w:szCs w:val="23"/>
        </w:rPr>
        <w:t>catagory</w:t>
      </w:r>
      <w:proofErr w:type="spellEnd"/>
      <w:r>
        <w:rPr>
          <w:rFonts w:ascii="Arial" w:hAnsi="Arial" w:cs="Arial"/>
          <w:color w:val="000000"/>
          <w:sz w:val="23"/>
          <w:szCs w:val="23"/>
        </w:rPr>
        <w:t xml:space="preserve">. The reason for </w:t>
      </w:r>
      <w:proofErr w:type="spellStart"/>
      <w:r>
        <w:rPr>
          <w:rFonts w:ascii="Arial" w:hAnsi="Arial" w:cs="Arial"/>
          <w:color w:val="000000"/>
          <w:sz w:val="23"/>
          <w:szCs w:val="23"/>
        </w:rPr>
        <w:t>encancement</w:t>
      </w:r>
      <w:proofErr w:type="spellEnd"/>
      <w:r>
        <w:rPr>
          <w:rFonts w:ascii="Arial" w:hAnsi="Arial" w:cs="Arial"/>
          <w:color w:val="000000"/>
          <w:sz w:val="23"/>
          <w:szCs w:val="23"/>
        </w:rPr>
        <w:t xml:space="preserve"> </w:t>
      </w:r>
      <w:proofErr w:type="spellStart"/>
      <w:r>
        <w:rPr>
          <w:rFonts w:ascii="Arial" w:hAnsi="Arial" w:cs="Arial"/>
          <w:color w:val="000000"/>
          <w:sz w:val="23"/>
          <w:szCs w:val="23"/>
        </w:rPr>
        <w:t>catagory</w:t>
      </w:r>
      <w:proofErr w:type="spellEnd"/>
      <w:r>
        <w:rPr>
          <w:rFonts w:ascii="Arial" w:hAnsi="Arial" w:cs="Arial"/>
          <w:color w:val="000000"/>
          <w:sz w:val="23"/>
          <w:szCs w:val="23"/>
        </w:rPr>
        <w:t xml:space="preserve"> is to say what type of fields you can have in your table. For the SAP tables when you want to make enhancements( adding your own fields- append structure)what type of field you can add it depends on how they set the enhancement </w:t>
      </w:r>
      <w:proofErr w:type="spellStart"/>
      <w:r>
        <w:rPr>
          <w:rFonts w:ascii="Arial" w:hAnsi="Arial" w:cs="Arial"/>
          <w:color w:val="000000"/>
          <w:sz w:val="23"/>
          <w:szCs w:val="23"/>
        </w:rPr>
        <w:t>catogary</w:t>
      </w:r>
      <w:proofErr w:type="spellEnd"/>
      <w:r>
        <w:rPr>
          <w:rFonts w:ascii="Arial" w:hAnsi="Arial" w:cs="Arial"/>
          <w:color w:val="000000"/>
          <w:sz w:val="23"/>
          <w:szCs w:val="23"/>
        </w:rPr>
        <w:t>. 1&gt; Can be enhanced deep: You can have any type of fields and if it is a standard table you can add any type of field whether it may be a character type, reference type or even a table type ( deep means structure within structure) fields. 2&gt;Can be enhanced (character-type or numeric): Now you can add only flat data type fields not a reference type or deep structures ( a table type within a table). 3&gt;Can be enhanced (character-type) : In a table for which this technical attribute is set you can have only character type fields and in standard tables you can enhance it by adding only character type fields not even integer or float or packed.(C, N, D and T are the character type fields and your table should contain these type of fields.). 4&gt;Cannot be enhanced: This table cannot be enhanced means you cannot add further fields into this table. </w:t>
      </w:r>
    </w:p>
    <w:tbl>
      <w:tblPr>
        <w:tblW w:w="4500" w:type="pct"/>
        <w:jc w:val="center"/>
        <w:tblCellSpacing w:w="7" w:type="dxa"/>
        <w:tblCellMar>
          <w:top w:w="15" w:type="dxa"/>
          <w:left w:w="15" w:type="dxa"/>
          <w:bottom w:w="15" w:type="dxa"/>
          <w:right w:w="15" w:type="dxa"/>
        </w:tblCellMar>
        <w:tblLook w:val="04A0"/>
      </w:tblPr>
      <w:tblGrid>
        <w:gridCol w:w="1242"/>
        <w:gridCol w:w="5202"/>
        <w:gridCol w:w="2275"/>
      </w:tblGrid>
      <w:tr w:rsidR="0076093F" w:rsidTr="0076093F">
        <w:trPr>
          <w:tblCellSpacing w:w="7" w:type="dxa"/>
          <w:jc w:val="center"/>
        </w:trPr>
        <w:tc>
          <w:tcPr>
            <w:tcW w:w="700" w:type="pct"/>
            <w:shd w:val="clear" w:color="auto" w:fill="B6C3DF"/>
            <w:tcMar>
              <w:top w:w="150" w:type="dxa"/>
              <w:left w:w="150" w:type="dxa"/>
              <w:bottom w:w="0" w:type="dxa"/>
              <w:right w:w="150" w:type="dxa"/>
            </w:tcMar>
            <w:vAlign w:val="center"/>
            <w:hideMark/>
          </w:tcPr>
          <w:p w:rsidR="0076093F" w:rsidRDefault="0076093F">
            <w:pPr>
              <w:spacing w:line="300" w:lineRule="atLeast"/>
              <w:rPr>
                <w:rFonts w:ascii="Arial" w:hAnsi="Arial" w:cs="Arial"/>
                <w:sz w:val="23"/>
                <w:szCs w:val="23"/>
              </w:rPr>
            </w:pPr>
            <w:r>
              <w:rPr>
                <w:rFonts w:ascii="Arial" w:hAnsi="Arial" w:cs="Arial"/>
                <w:sz w:val="23"/>
                <w:szCs w:val="23"/>
              </w:rPr>
              <w:t>Question</w:t>
            </w:r>
          </w:p>
        </w:tc>
        <w:tc>
          <w:tcPr>
            <w:tcW w:w="4276" w:type="pct"/>
            <w:gridSpan w:val="2"/>
            <w:shd w:val="clear" w:color="auto" w:fill="B6C3DF"/>
            <w:tcMar>
              <w:top w:w="150" w:type="dxa"/>
              <w:left w:w="150" w:type="dxa"/>
              <w:bottom w:w="0" w:type="dxa"/>
              <w:right w:w="150" w:type="dxa"/>
            </w:tcMar>
            <w:vAlign w:val="center"/>
            <w:hideMark/>
          </w:tcPr>
          <w:p w:rsidR="0076093F" w:rsidRDefault="0076093F">
            <w:pPr>
              <w:pStyle w:val="HTMLPreformatted"/>
              <w:spacing w:line="300" w:lineRule="atLeast"/>
            </w:pPr>
            <w:r>
              <w:t>What are dynamic modifications of a screen? explain in detail?</w:t>
            </w:r>
          </w:p>
        </w:tc>
      </w:tr>
      <w:tr w:rsidR="0076093F" w:rsidTr="0076093F">
        <w:trPr>
          <w:tblCellSpacing w:w="7" w:type="dxa"/>
          <w:jc w:val="center"/>
        </w:trPr>
        <w:tc>
          <w:tcPr>
            <w:tcW w:w="4984" w:type="pct"/>
            <w:gridSpan w:val="3"/>
            <w:shd w:val="clear" w:color="auto" w:fill="B6C3DF"/>
            <w:tcMar>
              <w:top w:w="150" w:type="dxa"/>
              <w:left w:w="150" w:type="dxa"/>
              <w:bottom w:w="0" w:type="dxa"/>
              <w:right w:w="150" w:type="dxa"/>
            </w:tcMar>
            <w:hideMark/>
          </w:tcPr>
          <w:p w:rsidR="0076093F" w:rsidRDefault="0076093F">
            <w:pPr>
              <w:spacing w:line="300" w:lineRule="atLeast"/>
              <w:rPr>
                <w:rFonts w:ascii="Arial" w:hAnsi="Arial" w:cs="Arial"/>
                <w:sz w:val="23"/>
                <w:szCs w:val="23"/>
              </w:rPr>
            </w:pPr>
            <w:r>
              <w:rPr>
                <w:rFonts w:ascii="Arial" w:hAnsi="Arial" w:cs="Arial"/>
                <w:b/>
                <w:bCs/>
                <w:i/>
                <w:iCs/>
                <w:color w:val="FFFFFF"/>
              </w:rPr>
              <w:t> Question Submitted By</w:t>
            </w:r>
            <w:r>
              <w:rPr>
                <w:rStyle w:val="apple-converted-space"/>
                <w:rFonts w:ascii="Arial" w:hAnsi="Arial" w:cs="Arial"/>
                <w:b/>
                <w:bCs/>
                <w:i/>
                <w:iCs/>
                <w:color w:val="FFFFFF"/>
              </w:rPr>
              <w:t> </w:t>
            </w:r>
            <w:r>
              <w:rPr>
                <w:rFonts w:ascii="Arial" w:hAnsi="Arial" w:cs="Arial"/>
                <w:b/>
                <w:bCs/>
                <w:color w:val="FFFFFF"/>
              </w:rPr>
              <w:t>:: SAP ABAP</w:t>
            </w:r>
          </w:p>
        </w:tc>
      </w:tr>
      <w:tr w:rsidR="0076093F" w:rsidTr="0076093F">
        <w:trPr>
          <w:tblCellSpacing w:w="7" w:type="dxa"/>
          <w:jc w:val="center"/>
        </w:trPr>
        <w:tc>
          <w:tcPr>
            <w:tcW w:w="3686" w:type="pct"/>
            <w:gridSpan w:val="2"/>
            <w:shd w:val="clear" w:color="auto" w:fill="B6C3DF"/>
            <w:tcMar>
              <w:top w:w="150" w:type="dxa"/>
              <w:left w:w="150" w:type="dxa"/>
              <w:bottom w:w="0" w:type="dxa"/>
              <w:right w:w="150" w:type="dxa"/>
            </w:tcMar>
            <w:hideMark/>
          </w:tcPr>
          <w:p w:rsidR="0076093F" w:rsidRDefault="0076093F">
            <w:pPr>
              <w:spacing w:line="300" w:lineRule="atLeast"/>
              <w:jc w:val="right"/>
              <w:rPr>
                <w:rFonts w:ascii="Arial" w:hAnsi="Arial" w:cs="Arial"/>
                <w:sz w:val="23"/>
                <w:szCs w:val="23"/>
              </w:rPr>
            </w:pPr>
            <w:r>
              <w:rPr>
                <w:rFonts w:ascii="Arial" w:hAnsi="Arial" w:cs="Arial"/>
                <w:color w:val="0000FF"/>
                <w:sz w:val="23"/>
                <w:szCs w:val="23"/>
              </w:rPr>
              <w:t>  I also faced this Question!!  </w:t>
            </w:r>
            <w:r>
              <w:rPr>
                <w:rFonts w:ascii="Arial" w:hAnsi="Arial" w:cs="Arial"/>
                <w:sz w:val="23"/>
                <w:szCs w:val="23"/>
              </w:rPr>
              <w:t>    </w:t>
            </w:r>
          </w:p>
        </w:tc>
        <w:tc>
          <w:tcPr>
            <w:tcW w:w="1290" w:type="pct"/>
            <w:shd w:val="clear" w:color="auto" w:fill="B6C3DF"/>
            <w:tcMar>
              <w:top w:w="150" w:type="dxa"/>
              <w:left w:w="150" w:type="dxa"/>
              <w:bottom w:w="0" w:type="dxa"/>
              <w:right w:w="150" w:type="dxa"/>
            </w:tcMar>
            <w:vAlign w:val="center"/>
            <w:hideMark/>
          </w:tcPr>
          <w:p w:rsidR="0076093F" w:rsidRDefault="0076093F">
            <w:pPr>
              <w:spacing w:line="300" w:lineRule="atLeast"/>
              <w:jc w:val="right"/>
              <w:rPr>
                <w:rFonts w:ascii="Arial" w:hAnsi="Arial" w:cs="Arial"/>
                <w:sz w:val="23"/>
                <w:szCs w:val="23"/>
              </w:rPr>
            </w:pPr>
            <w:r>
              <w:rPr>
                <w:rFonts w:ascii="Arial" w:hAnsi="Arial" w:cs="Arial"/>
                <w:sz w:val="23"/>
                <w:szCs w:val="23"/>
              </w:rPr>
              <w:t>Answer Posted By  </w:t>
            </w:r>
          </w:p>
        </w:tc>
      </w:tr>
      <w:tr w:rsidR="0076093F" w:rsidTr="0076093F">
        <w:trPr>
          <w:tblCellSpacing w:w="7" w:type="dxa"/>
          <w:jc w:val="center"/>
        </w:trPr>
        <w:tc>
          <w:tcPr>
            <w:tcW w:w="4984" w:type="pct"/>
            <w:gridSpan w:val="3"/>
            <w:tcMar>
              <w:top w:w="150" w:type="dxa"/>
              <w:left w:w="150" w:type="dxa"/>
              <w:bottom w:w="0" w:type="dxa"/>
              <w:right w:w="150" w:type="dxa"/>
            </w:tcMar>
            <w:hideMark/>
          </w:tcPr>
          <w:p w:rsidR="0076093F" w:rsidRDefault="0076093F">
            <w:pPr>
              <w:spacing w:line="300" w:lineRule="atLeast"/>
              <w:jc w:val="center"/>
              <w:rPr>
                <w:rFonts w:ascii="Arial" w:hAnsi="Arial" w:cs="Arial"/>
                <w:color w:val="FF0000"/>
                <w:sz w:val="23"/>
                <w:szCs w:val="23"/>
              </w:rPr>
            </w:pPr>
            <w:r>
              <w:rPr>
                <w:rFonts w:ascii="Arial" w:hAnsi="Arial" w:cs="Arial"/>
                <w:color w:val="FF0000"/>
                <w:sz w:val="23"/>
                <w:szCs w:val="23"/>
              </w:rPr>
              <w:lastRenderedPageBreak/>
              <w:t> Answers were Sorted based on User's Feedback</w:t>
            </w:r>
          </w:p>
        </w:tc>
      </w:tr>
      <w:tr w:rsidR="0076093F" w:rsidTr="0076093F">
        <w:trPr>
          <w:trHeight w:val="375"/>
          <w:tblCellSpacing w:w="7" w:type="dxa"/>
          <w:jc w:val="center"/>
        </w:trPr>
        <w:tc>
          <w:tcPr>
            <w:tcW w:w="700" w:type="pct"/>
            <w:shd w:val="clear" w:color="auto" w:fill="B6C3DF"/>
            <w:tcMar>
              <w:top w:w="150" w:type="dxa"/>
              <w:left w:w="150" w:type="dxa"/>
              <w:bottom w:w="0" w:type="dxa"/>
              <w:right w:w="150" w:type="dxa"/>
            </w:tcMar>
            <w:vAlign w:val="center"/>
            <w:hideMark/>
          </w:tcPr>
          <w:p w:rsidR="0076093F" w:rsidRDefault="0076093F">
            <w:pPr>
              <w:spacing w:line="300" w:lineRule="atLeast"/>
              <w:rPr>
                <w:rFonts w:ascii="Arial" w:hAnsi="Arial" w:cs="Arial"/>
                <w:sz w:val="23"/>
                <w:szCs w:val="23"/>
              </w:rPr>
            </w:pPr>
          </w:p>
        </w:tc>
        <w:tc>
          <w:tcPr>
            <w:tcW w:w="4276" w:type="pct"/>
            <w:gridSpan w:val="2"/>
            <w:shd w:val="clear" w:color="auto" w:fill="B6C3DF"/>
            <w:tcMar>
              <w:top w:w="150" w:type="dxa"/>
              <w:left w:w="150" w:type="dxa"/>
              <w:bottom w:w="0" w:type="dxa"/>
              <w:right w:w="150" w:type="dxa"/>
            </w:tcMar>
            <w:vAlign w:val="center"/>
            <w:hideMark/>
          </w:tcPr>
          <w:p w:rsidR="0076093F" w:rsidRDefault="0076093F">
            <w:pPr>
              <w:spacing w:line="300" w:lineRule="atLeast"/>
              <w:rPr>
                <w:rFonts w:ascii="Arial" w:hAnsi="Arial" w:cs="Arial"/>
                <w:sz w:val="23"/>
                <w:szCs w:val="23"/>
              </w:rPr>
            </w:pPr>
          </w:p>
        </w:tc>
      </w:tr>
      <w:tr w:rsidR="0076093F" w:rsidTr="0076093F">
        <w:trPr>
          <w:tblCellSpacing w:w="7" w:type="dxa"/>
          <w:jc w:val="center"/>
        </w:trPr>
        <w:tc>
          <w:tcPr>
            <w:tcW w:w="700" w:type="pct"/>
            <w:tcBorders>
              <w:top w:val="nil"/>
              <w:left w:val="nil"/>
              <w:bottom w:val="nil"/>
              <w:right w:val="nil"/>
            </w:tcBorders>
            <w:shd w:val="clear" w:color="auto" w:fill="EEEEEE"/>
            <w:tcMar>
              <w:top w:w="150" w:type="dxa"/>
              <w:left w:w="150" w:type="dxa"/>
              <w:bottom w:w="0" w:type="dxa"/>
              <w:right w:w="150" w:type="dxa"/>
            </w:tcMar>
            <w:hideMark/>
          </w:tcPr>
          <w:p w:rsidR="0076093F" w:rsidRDefault="0076093F">
            <w:pPr>
              <w:spacing w:line="300" w:lineRule="atLeast"/>
              <w:jc w:val="center"/>
              <w:rPr>
                <w:rFonts w:ascii="Arial" w:hAnsi="Arial" w:cs="Arial"/>
                <w:sz w:val="23"/>
                <w:szCs w:val="23"/>
              </w:rPr>
            </w:pPr>
            <w:r>
              <w:rPr>
                <w:rFonts w:ascii="Arial" w:hAnsi="Arial" w:cs="Arial"/>
                <w:b/>
                <w:bCs/>
                <w:sz w:val="23"/>
                <w:szCs w:val="23"/>
              </w:rPr>
              <w:t>Answer</w:t>
            </w:r>
            <w:r>
              <w:rPr>
                <w:rFonts w:ascii="Arial" w:hAnsi="Arial" w:cs="Arial"/>
                <w:sz w:val="23"/>
                <w:szCs w:val="23"/>
              </w:rPr>
              <w:br/>
              <w:t>#</w:t>
            </w:r>
            <w:r>
              <w:rPr>
                <w:rStyle w:val="apple-converted-space"/>
                <w:rFonts w:ascii="Arial" w:hAnsi="Arial" w:cs="Arial"/>
                <w:sz w:val="23"/>
                <w:szCs w:val="23"/>
              </w:rPr>
              <w:t> </w:t>
            </w:r>
            <w:hyperlink r:id="rId94" w:tooltip="View Single Post" w:history="1">
              <w:r>
                <w:rPr>
                  <w:rStyle w:val="Hyperlink"/>
                  <w:rFonts w:ascii="Arial" w:hAnsi="Arial" w:cs="Arial"/>
                  <w:color w:val="0072B5"/>
                  <w:sz w:val="23"/>
                  <w:szCs w:val="23"/>
                </w:rPr>
                <w:t>1</w:t>
              </w:r>
            </w:hyperlink>
          </w:p>
        </w:tc>
        <w:tc>
          <w:tcPr>
            <w:tcW w:w="2978" w:type="pct"/>
            <w:tcMar>
              <w:top w:w="150" w:type="dxa"/>
              <w:left w:w="150" w:type="dxa"/>
              <w:bottom w:w="0" w:type="dxa"/>
              <w:right w:w="150" w:type="dxa"/>
            </w:tcMar>
            <w:vAlign w:val="center"/>
            <w:hideMark/>
          </w:tcPr>
          <w:p w:rsidR="0076093F" w:rsidRDefault="0076093F">
            <w:pPr>
              <w:spacing w:after="240" w:line="300" w:lineRule="atLeast"/>
              <w:rPr>
                <w:rFonts w:ascii="Arial" w:hAnsi="Arial" w:cs="Arial"/>
                <w:sz w:val="23"/>
                <w:szCs w:val="23"/>
              </w:rPr>
            </w:pPr>
            <w:r>
              <w:rPr>
                <w:rFonts w:ascii="Arial" w:hAnsi="Arial" w:cs="Arial"/>
                <w:sz w:val="23"/>
                <w:szCs w:val="23"/>
              </w:rPr>
              <w:t>Change Screen based on user actions....this can be done by using AT SELECTION-SCREEN OUT PUT event....</w:t>
            </w:r>
            <w:r>
              <w:rPr>
                <w:rFonts w:ascii="Arial" w:hAnsi="Arial" w:cs="Arial"/>
                <w:sz w:val="23"/>
                <w:szCs w:val="23"/>
              </w:rPr>
              <w:br/>
            </w:r>
            <w:r>
              <w:rPr>
                <w:rFonts w:ascii="Arial" w:hAnsi="Arial" w:cs="Arial"/>
                <w:sz w:val="23"/>
                <w:szCs w:val="23"/>
              </w:rPr>
              <w:br/>
            </w:r>
            <w:proofErr w:type="spellStart"/>
            <w:r>
              <w:rPr>
                <w:rFonts w:ascii="Arial" w:hAnsi="Arial" w:cs="Arial"/>
                <w:sz w:val="23"/>
                <w:szCs w:val="23"/>
              </w:rPr>
              <w:t>Referance</w:t>
            </w:r>
            <w:proofErr w:type="spellEnd"/>
            <w:r>
              <w:rPr>
                <w:rFonts w:ascii="Arial" w:hAnsi="Arial" w:cs="Arial"/>
                <w:sz w:val="23"/>
                <w:szCs w:val="23"/>
              </w:rPr>
              <w:t>:</w:t>
            </w:r>
            <w:r>
              <w:rPr>
                <w:rFonts w:ascii="Arial" w:hAnsi="Arial" w:cs="Arial"/>
                <w:sz w:val="23"/>
                <w:szCs w:val="23"/>
              </w:rPr>
              <w:br/>
              <w:t>http://www.sapnuts.com/courses/core-abap/classical-reports/classical-report-events.html </w:t>
            </w:r>
          </w:p>
          <w:tbl>
            <w:tblPr>
              <w:tblW w:w="0" w:type="auto"/>
              <w:tblCellSpacing w:w="15" w:type="dxa"/>
              <w:tblBorders>
                <w:top w:val="single" w:sz="6" w:space="0" w:color="C4EF9B"/>
                <w:left w:val="single" w:sz="6" w:space="0" w:color="C4EF9B"/>
                <w:bottom w:val="single" w:sz="6" w:space="0" w:color="C4EF9B"/>
                <w:right w:val="single" w:sz="6" w:space="0" w:color="C4EF9B"/>
              </w:tblBorders>
              <w:tblCellMar>
                <w:left w:w="0" w:type="dxa"/>
                <w:right w:w="0" w:type="dxa"/>
              </w:tblCellMar>
              <w:tblLook w:val="04A0"/>
            </w:tblPr>
            <w:tblGrid>
              <w:gridCol w:w="2561"/>
              <w:gridCol w:w="1183"/>
              <w:gridCol w:w="1128"/>
            </w:tblGrid>
            <w:tr w:rsidR="0076093F" w:rsidTr="0076093F">
              <w:trPr>
                <w:tblCellSpacing w:w="15" w:type="dxa"/>
              </w:trPr>
              <w:tc>
                <w:tcPr>
                  <w:tcW w:w="0" w:type="auto"/>
                  <w:tcMar>
                    <w:top w:w="150" w:type="dxa"/>
                    <w:left w:w="150" w:type="dxa"/>
                    <w:bottom w:w="0" w:type="dxa"/>
                    <w:right w:w="150" w:type="dxa"/>
                  </w:tcMar>
                  <w:vAlign w:val="center"/>
                  <w:hideMark/>
                </w:tcPr>
                <w:p w:rsidR="0076093F" w:rsidRDefault="0076093F">
                  <w:pPr>
                    <w:rPr>
                      <w:rFonts w:ascii="Arial" w:hAnsi="Arial" w:cs="Arial"/>
                      <w:sz w:val="21"/>
                      <w:szCs w:val="21"/>
                    </w:rPr>
                  </w:pPr>
                  <w:r>
                    <w:rPr>
                      <w:rFonts w:ascii="Arial" w:hAnsi="Arial" w:cs="Arial"/>
                      <w:b/>
                      <w:bCs/>
                      <w:color w:val="4A67AD"/>
                      <w:sz w:val="20"/>
                      <w:szCs w:val="20"/>
                    </w:rPr>
                    <w:t>Is This Answer Correct ?</w:t>
                  </w:r>
                  <w:r>
                    <w:rPr>
                      <w:rFonts w:ascii="Arial" w:hAnsi="Arial" w:cs="Arial"/>
                      <w:sz w:val="21"/>
                      <w:szCs w:val="21"/>
                    </w:rPr>
                    <w:t>   </w:t>
                  </w:r>
                </w:p>
              </w:tc>
              <w:tc>
                <w:tcPr>
                  <w:tcW w:w="0" w:type="auto"/>
                  <w:tcMar>
                    <w:top w:w="150" w:type="dxa"/>
                    <w:left w:w="150" w:type="dxa"/>
                    <w:bottom w:w="0" w:type="dxa"/>
                    <w:right w:w="150" w:type="dxa"/>
                  </w:tcMar>
                  <w:vAlign w:val="center"/>
                  <w:hideMark/>
                </w:tcPr>
                <w:p w:rsidR="0076093F" w:rsidRDefault="0076093F">
                  <w:pPr>
                    <w:rPr>
                      <w:rFonts w:ascii="Arial" w:hAnsi="Arial" w:cs="Arial"/>
                      <w:sz w:val="21"/>
                      <w:szCs w:val="21"/>
                    </w:rPr>
                  </w:pPr>
                  <w:r>
                    <w:rPr>
                      <w:rFonts w:ascii="Arial" w:hAnsi="Arial" w:cs="Arial"/>
                      <w:b/>
                      <w:bCs/>
                      <w:color w:val="008000"/>
                      <w:sz w:val="21"/>
                      <w:szCs w:val="21"/>
                    </w:rPr>
                    <w:t>7 Yes</w:t>
                  </w:r>
                  <w:r>
                    <w:rPr>
                      <w:rFonts w:ascii="Arial" w:hAnsi="Arial" w:cs="Arial"/>
                      <w:sz w:val="21"/>
                      <w:szCs w:val="21"/>
                    </w:rPr>
                    <w:object w:dxaOrig="4320" w:dyaOrig="4320">
                      <v:shape id="_x0000_i1058" type="#_x0000_t75" style="width:20.25pt;height:18pt" o:ole="">
                        <v:imagedata r:id="rId95" o:title=""/>
                      </v:shape>
                      <w:control r:id="rId96" w:name="DefaultOcxName" w:shapeid="_x0000_i1058"/>
                    </w:object>
                  </w:r>
                </w:p>
              </w:tc>
              <w:tc>
                <w:tcPr>
                  <w:tcW w:w="0" w:type="auto"/>
                  <w:tcMar>
                    <w:top w:w="150" w:type="dxa"/>
                    <w:left w:w="150" w:type="dxa"/>
                    <w:bottom w:w="0" w:type="dxa"/>
                    <w:right w:w="150" w:type="dxa"/>
                  </w:tcMar>
                  <w:vAlign w:val="center"/>
                  <w:hideMark/>
                </w:tcPr>
                <w:p w:rsidR="0076093F" w:rsidRDefault="0076093F">
                  <w:pPr>
                    <w:rPr>
                      <w:rFonts w:ascii="Arial" w:hAnsi="Arial" w:cs="Arial"/>
                      <w:sz w:val="21"/>
                      <w:szCs w:val="21"/>
                    </w:rPr>
                  </w:pPr>
                  <w:r>
                    <w:rPr>
                      <w:rFonts w:ascii="Arial" w:hAnsi="Arial" w:cs="Arial"/>
                      <w:color w:val="FF0000"/>
                      <w:sz w:val="21"/>
                      <w:szCs w:val="21"/>
                    </w:rPr>
                    <w:t>0 No</w:t>
                  </w:r>
                  <w:r>
                    <w:rPr>
                      <w:rFonts w:ascii="Arial" w:hAnsi="Arial" w:cs="Arial"/>
                      <w:sz w:val="21"/>
                      <w:szCs w:val="21"/>
                    </w:rPr>
                    <w:object w:dxaOrig="4320" w:dyaOrig="4320">
                      <v:shape id="_x0000_i1057" type="#_x0000_t75" style="width:20.25pt;height:18pt" o:ole="">
                        <v:imagedata r:id="rId95" o:title=""/>
                      </v:shape>
                      <w:control r:id="rId97" w:name="DefaultOcxName1" w:shapeid="_x0000_i1057"/>
                    </w:object>
                  </w:r>
                </w:p>
              </w:tc>
            </w:tr>
          </w:tbl>
          <w:p w:rsidR="0076093F" w:rsidRDefault="0076093F">
            <w:pPr>
              <w:spacing w:line="300" w:lineRule="atLeast"/>
              <w:rPr>
                <w:rFonts w:ascii="Arial" w:hAnsi="Arial" w:cs="Arial"/>
                <w:sz w:val="21"/>
                <w:szCs w:val="21"/>
              </w:rPr>
            </w:pPr>
          </w:p>
        </w:tc>
        <w:tc>
          <w:tcPr>
            <w:tcW w:w="1290" w:type="pct"/>
            <w:tcBorders>
              <w:top w:val="single" w:sz="6" w:space="0" w:color="EEEEEE"/>
              <w:left w:val="single" w:sz="6" w:space="0" w:color="EEEEEE"/>
              <w:bottom w:val="single" w:sz="6" w:space="0" w:color="EEEEEE"/>
              <w:right w:val="single" w:sz="6" w:space="0" w:color="EEEEEE"/>
            </w:tcBorders>
            <w:tcMar>
              <w:top w:w="150" w:type="dxa"/>
              <w:left w:w="150" w:type="dxa"/>
              <w:bottom w:w="0" w:type="dxa"/>
              <w:right w:w="150" w:type="dxa"/>
            </w:tcMar>
            <w:hideMark/>
          </w:tcPr>
          <w:p w:rsidR="0076093F" w:rsidRDefault="0076093F">
            <w:pPr>
              <w:spacing w:line="300" w:lineRule="atLeast"/>
              <w:jc w:val="right"/>
              <w:rPr>
                <w:rFonts w:ascii="Arial" w:hAnsi="Arial" w:cs="Arial"/>
                <w:b/>
                <w:bCs/>
                <w:sz w:val="23"/>
                <w:szCs w:val="23"/>
              </w:rPr>
            </w:pPr>
            <w:proofErr w:type="spellStart"/>
            <w:r>
              <w:rPr>
                <w:rFonts w:ascii="Arial" w:hAnsi="Arial" w:cs="Arial"/>
                <w:b/>
                <w:bCs/>
                <w:sz w:val="23"/>
                <w:szCs w:val="23"/>
              </w:rPr>
              <w:t>Ashokabap</w:t>
            </w:r>
            <w:proofErr w:type="spellEnd"/>
          </w:p>
        </w:tc>
      </w:tr>
      <w:tr w:rsidR="0076093F" w:rsidTr="0076093F">
        <w:trPr>
          <w:trHeight w:val="375"/>
          <w:tblCellSpacing w:w="7" w:type="dxa"/>
          <w:jc w:val="center"/>
        </w:trPr>
        <w:tc>
          <w:tcPr>
            <w:tcW w:w="4984" w:type="pct"/>
            <w:gridSpan w:val="3"/>
            <w:tcMar>
              <w:top w:w="150" w:type="dxa"/>
              <w:left w:w="150" w:type="dxa"/>
              <w:bottom w:w="0" w:type="dxa"/>
              <w:right w:w="150" w:type="dxa"/>
            </w:tcMar>
            <w:hideMark/>
          </w:tcPr>
          <w:p w:rsidR="0076093F" w:rsidRDefault="0076093F">
            <w:pPr>
              <w:spacing w:line="300" w:lineRule="atLeast"/>
              <w:jc w:val="right"/>
              <w:rPr>
                <w:rFonts w:ascii="Arial" w:hAnsi="Arial" w:cs="Arial"/>
                <w:sz w:val="23"/>
                <w:szCs w:val="23"/>
              </w:rPr>
            </w:pPr>
            <w:r>
              <w:rPr>
                <w:rFonts w:ascii="Arial" w:hAnsi="Arial" w:cs="Arial"/>
                <w:sz w:val="23"/>
                <w:szCs w:val="23"/>
              </w:rPr>
              <w:t> </w:t>
            </w:r>
          </w:p>
        </w:tc>
      </w:tr>
      <w:tr w:rsidR="0076093F" w:rsidTr="0076093F">
        <w:trPr>
          <w:trHeight w:val="375"/>
          <w:tblCellSpacing w:w="7" w:type="dxa"/>
          <w:jc w:val="center"/>
        </w:trPr>
        <w:tc>
          <w:tcPr>
            <w:tcW w:w="700" w:type="pct"/>
            <w:shd w:val="clear" w:color="auto" w:fill="B6C3DF"/>
            <w:tcMar>
              <w:top w:w="150" w:type="dxa"/>
              <w:left w:w="150" w:type="dxa"/>
              <w:bottom w:w="0" w:type="dxa"/>
              <w:right w:w="150" w:type="dxa"/>
            </w:tcMar>
            <w:vAlign w:val="center"/>
            <w:hideMark/>
          </w:tcPr>
          <w:p w:rsidR="0076093F" w:rsidRDefault="0076093F">
            <w:pPr>
              <w:spacing w:line="300" w:lineRule="atLeast"/>
              <w:rPr>
                <w:rFonts w:ascii="Arial" w:hAnsi="Arial" w:cs="Arial"/>
                <w:sz w:val="23"/>
                <w:szCs w:val="23"/>
              </w:rPr>
            </w:pPr>
          </w:p>
        </w:tc>
        <w:tc>
          <w:tcPr>
            <w:tcW w:w="4276" w:type="pct"/>
            <w:gridSpan w:val="2"/>
            <w:shd w:val="clear" w:color="auto" w:fill="B6C3DF"/>
            <w:tcMar>
              <w:top w:w="150" w:type="dxa"/>
              <w:left w:w="150" w:type="dxa"/>
              <w:bottom w:w="0" w:type="dxa"/>
              <w:right w:w="150" w:type="dxa"/>
            </w:tcMar>
            <w:vAlign w:val="center"/>
            <w:hideMark/>
          </w:tcPr>
          <w:p w:rsidR="0076093F" w:rsidRDefault="0076093F">
            <w:pPr>
              <w:spacing w:line="300" w:lineRule="atLeast"/>
              <w:rPr>
                <w:rFonts w:ascii="Arial" w:hAnsi="Arial" w:cs="Arial"/>
                <w:sz w:val="23"/>
                <w:szCs w:val="23"/>
              </w:rPr>
            </w:pPr>
          </w:p>
        </w:tc>
      </w:tr>
      <w:tr w:rsidR="0076093F" w:rsidTr="0076093F">
        <w:trPr>
          <w:tblCellSpacing w:w="7" w:type="dxa"/>
          <w:jc w:val="center"/>
        </w:trPr>
        <w:tc>
          <w:tcPr>
            <w:tcW w:w="700" w:type="pct"/>
            <w:tcBorders>
              <w:top w:val="nil"/>
              <w:left w:val="nil"/>
              <w:bottom w:val="nil"/>
              <w:right w:val="nil"/>
            </w:tcBorders>
            <w:shd w:val="clear" w:color="auto" w:fill="EEEEEE"/>
            <w:tcMar>
              <w:top w:w="150" w:type="dxa"/>
              <w:left w:w="150" w:type="dxa"/>
              <w:bottom w:w="0" w:type="dxa"/>
              <w:right w:w="150" w:type="dxa"/>
            </w:tcMar>
            <w:hideMark/>
          </w:tcPr>
          <w:p w:rsidR="0076093F" w:rsidRDefault="0076093F">
            <w:pPr>
              <w:spacing w:line="300" w:lineRule="atLeast"/>
              <w:jc w:val="center"/>
              <w:rPr>
                <w:rFonts w:ascii="Arial" w:hAnsi="Arial" w:cs="Arial"/>
                <w:sz w:val="23"/>
                <w:szCs w:val="23"/>
              </w:rPr>
            </w:pPr>
            <w:r>
              <w:rPr>
                <w:rFonts w:ascii="Arial" w:hAnsi="Arial" w:cs="Arial"/>
                <w:b/>
                <w:bCs/>
                <w:sz w:val="23"/>
                <w:szCs w:val="23"/>
              </w:rPr>
              <w:t>Answer</w:t>
            </w:r>
            <w:r>
              <w:rPr>
                <w:rFonts w:ascii="Arial" w:hAnsi="Arial" w:cs="Arial"/>
                <w:sz w:val="23"/>
                <w:szCs w:val="23"/>
              </w:rPr>
              <w:br/>
              <w:t>#</w:t>
            </w:r>
            <w:r>
              <w:rPr>
                <w:rStyle w:val="apple-converted-space"/>
                <w:rFonts w:ascii="Arial" w:hAnsi="Arial" w:cs="Arial"/>
                <w:sz w:val="23"/>
                <w:szCs w:val="23"/>
              </w:rPr>
              <w:t> </w:t>
            </w:r>
            <w:hyperlink r:id="rId98" w:tooltip="View Single Post" w:history="1">
              <w:r>
                <w:rPr>
                  <w:rStyle w:val="Hyperlink"/>
                  <w:rFonts w:ascii="Arial" w:hAnsi="Arial" w:cs="Arial"/>
                  <w:color w:val="0072B5"/>
                  <w:sz w:val="23"/>
                  <w:szCs w:val="23"/>
                </w:rPr>
                <w:t>2</w:t>
              </w:r>
            </w:hyperlink>
          </w:p>
        </w:tc>
        <w:tc>
          <w:tcPr>
            <w:tcW w:w="2978" w:type="pct"/>
            <w:tcMar>
              <w:top w:w="150" w:type="dxa"/>
              <w:left w:w="150" w:type="dxa"/>
              <w:bottom w:w="0" w:type="dxa"/>
              <w:right w:w="150" w:type="dxa"/>
            </w:tcMar>
            <w:vAlign w:val="center"/>
            <w:hideMark/>
          </w:tcPr>
          <w:p w:rsidR="0076093F" w:rsidRDefault="0076093F">
            <w:pPr>
              <w:spacing w:after="240" w:line="300" w:lineRule="atLeast"/>
              <w:rPr>
                <w:rFonts w:ascii="Arial" w:hAnsi="Arial" w:cs="Arial"/>
                <w:sz w:val="23"/>
                <w:szCs w:val="23"/>
              </w:rPr>
            </w:pPr>
            <w:r>
              <w:rPr>
                <w:rFonts w:ascii="Arial" w:hAnsi="Arial" w:cs="Arial"/>
                <w:sz w:val="23"/>
                <w:szCs w:val="23"/>
              </w:rPr>
              <w:t>based on the user action the screen should be changed.</w:t>
            </w:r>
            <w:r>
              <w:rPr>
                <w:rFonts w:ascii="Arial" w:hAnsi="Arial" w:cs="Arial"/>
                <w:sz w:val="23"/>
                <w:szCs w:val="23"/>
              </w:rPr>
              <w:br/>
            </w:r>
            <w:proofErr w:type="spellStart"/>
            <w:r>
              <w:rPr>
                <w:rFonts w:ascii="Arial" w:hAnsi="Arial" w:cs="Arial"/>
                <w:sz w:val="23"/>
                <w:szCs w:val="23"/>
              </w:rPr>
              <w:t>eg</w:t>
            </w:r>
            <w:proofErr w:type="spellEnd"/>
            <w:r>
              <w:rPr>
                <w:rFonts w:ascii="Arial" w:hAnsi="Arial" w:cs="Arial"/>
                <w:sz w:val="23"/>
                <w:szCs w:val="23"/>
              </w:rPr>
              <w:t>. let us take a scenario there is a check box and five field in a screen. my requirement is when the check box is checked first two fields should be disabled and other field should be enabled.</w:t>
            </w:r>
            <w:r>
              <w:rPr>
                <w:rFonts w:ascii="Arial" w:hAnsi="Arial" w:cs="Arial"/>
                <w:sz w:val="23"/>
                <w:szCs w:val="23"/>
              </w:rPr>
              <w:br/>
            </w:r>
            <w:r>
              <w:rPr>
                <w:rFonts w:ascii="Arial" w:hAnsi="Arial" w:cs="Arial"/>
                <w:sz w:val="23"/>
                <w:szCs w:val="23"/>
              </w:rPr>
              <w:br/>
              <w:t>so to achieve this action function code should be written to the check box. when the user checks the check box. the function code will be triggered.</w:t>
            </w:r>
            <w:r>
              <w:rPr>
                <w:rFonts w:ascii="Arial" w:hAnsi="Arial" w:cs="Arial"/>
                <w:sz w:val="23"/>
                <w:szCs w:val="23"/>
              </w:rPr>
              <w:br/>
            </w:r>
            <w:r>
              <w:rPr>
                <w:rFonts w:ascii="Arial" w:hAnsi="Arial" w:cs="Arial"/>
                <w:sz w:val="23"/>
                <w:szCs w:val="23"/>
              </w:rPr>
              <w:br/>
              <w:t>if the function code is triggered then the screen field of the first two field should be set as 0.and other screen field should be set input as 1.this is a way if dynamic modification of screen </w:t>
            </w:r>
          </w:p>
          <w:tbl>
            <w:tblPr>
              <w:tblW w:w="0" w:type="auto"/>
              <w:tblCellSpacing w:w="15" w:type="dxa"/>
              <w:tblBorders>
                <w:top w:val="single" w:sz="6" w:space="0" w:color="C4EF9B"/>
                <w:left w:val="single" w:sz="6" w:space="0" w:color="C4EF9B"/>
                <w:bottom w:val="single" w:sz="6" w:space="0" w:color="C4EF9B"/>
                <w:right w:val="single" w:sz="6" w:space="0" w:color="C4EF9B"/>
              </w:tblBorders>
              <w:tblCellMar>
                <w:left w:w="0" w:type="dxa"/>
                <w:right w:w="0" w:type="dxa"/>
              </w:tblCellMar>
              <w:tblLook w:val="04A0"/>
            </w:tblPr>
            <w:tblGrid>
              <w:gridCol w:w="2561"/>
              <w:gridCol w:w="1183"/>
              <w:gridCol w:w="1128"/>
            </w:tblGrid>
            <w:tr w:rsidR="0076093F" w:rsidTr="0076093F">
              <w:trPr>
                <w:tblCellSpacing w:w="15" w:type="dxa"/>
              </w:trPr>
              <w:tc>
                <w:tcPr>
                  <w:tcW w:w="0" w:type="auto"/>
                  <w:tcMar>
                    <w:top w:w="150" w:type="dxa"/>
                    <w:left w:w="150" w:type="dxa"/>
                    <w:bottom w:w="0" w:type="dxa"/>
                    <w:right w:w="150" w:type="dxa"/>
                  </w:tcMar>
                  <w:vAlign w:val="center"/>
                  <w:hideMark/>
                </w:tcPr>
                <w:p w:rsidR="0076093F" w:rsidRDefault="0076093F">
                  <w:pPr>
                    <w:rPr>
                      <w:rFonts w:ascii="Arial" w:hAnsi="Arial" w:cs="Arial"/>
                      <w:sz w:val="21"/>
                      <w:szCs w:val="21"/>
                    </w:rPr>
                  </w:pPr>
                  <w:r>
                    <w:rPr>
                      <w:rFonts w:ascii="Arial" w:hAnsi="Arial" w:cs="Arial"/>
                      <w:b/>
                      <w:bCs/>
                      <w:color w:val="4A67AD"/>
                      <w:sz w:val="20"/>
                      <w:szCs w:val="20"/>
                    </w:rPr>
                    <w:t>Is This Answer Correct ?</w:t>
                  </w:r>
                  <w:r>
                    <w:rPr>
                      <w:rFonts w:ascii="Arial" w:hAnsi="Arial" w:cs="Arial"/>
                      <w:sz w:val="21"/>
                      <w:szCs w:val="21"/>
                    </w:rPr>
                    <w:t>   </w:t>
                  </w:r>
                </w:p>
              </w:tc>
              <w:tc>
                <w:tcPr>
                  <w:tcW w:w="0" w:type="auto"/>
                  <w:tcMar>
                    <w:top w:w="150" w:type="dxa"/>
                    <w:left w:w="150" w:type="dxa"/>
                    <w:bottom w:w="0" w:type="dxa"/>
                    <w:right w:w="150" w:type="dxa"/>
                  </w:tcMar>
                  <w:vAlign w:val="center"/>
                  <w:hideMark/>
                </w:tcPr>
                <w:p w:rsidR="0076093F" w:rsidRDefault="0076093F">
                  <w:pPr>
                    <w:rPr>
                      <w:rFonts w:ascii="Arial" w:hAnsi="Arial" w:cs="Arial"/>
                      <w:sz w:val="21"/>
                      <w:szCs w:val="21"/>
                    </w:rPr>
                  </w:pPr>
                  <w:r>
                    <w:rPr>
                      <w:rFonts w:ascii="Arial" w:hAnsi="Arial" w:cs="Arial"/>
                      <w:b/>
                      <w:bCs/>
                      <w:color w:val="008000"/>
                      <w:sz w:val="21"/>
                      <w:szCs w:val="21"/>
                    </w:rPr>
                    <w:t>6 Yes</w:t>
                  </w:r>
                  <w:r>
                    <w:rPr>
                      <w:rFonts w:ascii="Arial" w:hAnsi="Arial" w:cs="Arial"/>
                      <w:sz w:val="21"/>
                      <w:szCs w:val="21"/>
                    </w:rPr>
                    <w:lastRenderedPageBreak/>
                    <w:object w:dxaOrig="4320" w:dyaOrig="4320">
                      <v:shape id="_x0000_i1056" type="#_x0000_t75" style="width:20.25pt;height:18pt" o:ole="">
                        <v:imagedata r:id="rId95" o:title=""/>
                      </v:shape>
                      <w:control r:id="rId99" w:name="DefaultOcxName2" w:shapeid="_x0000_i1056"/>
                    </w:object>
                  </w:r>
                </w:p>
              </w:tc>
              <w:tc>
                <w:tcPr>
                  <w:tcW w:w="0" w:type="auto"/>
                  <w:tcMar>
                    <w:top w:w="150" w:type="dxa"/>
                    <w:left w:w="150" w:type="dxa"/>
                    <w:bottom w:w="0" w:type="dxa"/>
                    <w:right w:w="150" w:type="dxa"/>
                  </w:tcMar>
                  <w:vAlign w:val="center"/>
                  <w:hideMark/>
                </w:tcPr>
                <w:p w:rsidR="0076093F" w:rsidRDefault="0076093F">
                  <w:pPr>
                    <w:rPr>
                      <w:rFonts w:ascii="Arial" w:hAnsi="Arial" w:cs="Arial"/>
                      <w:sz w:val="21"/>
                      <w:szCs w:val="21"/>
                    </w:rPr>
                  </w:pPr>
                  <w:r>
                    <w:rPr>
                      <w:rFonts w:ascii="Arial" w:hAnsi="Arial" w:cs="Arial"/>
                      <w:color w:val="FF0000"/>
                      <w:sz w:val="21"/>
                      <w:szCs w:val="21"/>
                    </w:rPr>
                    <w:lastRenderedPageBreak/>
                    <w:t>1 No</w:t>
                  </w:r>
                  <w:r>
                    <w:rPr>
                      <w:rFonts w:ascii="Arial" w:hAnsi="Arial" w:cs="Arial"/>
                      <w:sz w:val="21"/>
                      <w:szCs w:val="21"/>
                    </w:rPr>
                    <w:lastRenderedPageBreak/>
                    <w:object w:dxaOrig="4320" w:dyaOrig="4320">
                      <v:shape id="_x0000_i1055" type="#_x0000_t75" style="width:20.25pt;height:18pt" o:ole="">
                        <v:imagedata r:id="rId95" o:title=""/>
                      </v:shape>
                      <w:control r:id="rId100" w:name="DefaultOcxName3" w:shapeid="_x0000_i1055"/>
                    </w:object>
                  </w:r>
                </w:p>
              </w:tc>
            </w:tr>
          </w:tbl>
          <w:p w:rsidR="0076093F" w:rsidRDefault="0076093F">
            <w:pPr>
              <w:spacing w:line="300" w:lineRule="atLeast"/>
              <w:rPr>
                <w:rFonts w:ascii="Arial" w:hAnsi="Arial" w:cs="Arial"/>
                <w:sz w:val="21"/>
                <w:szCs w:val="21"/>
              </w:rPr>
            </w:pPr>
          </w:p>
        </w:tc>
        <w:tc>
          <w:tcPr>
            <w:tcW w:w="0" w:type="auto"/>
            <w:vAlign w:val="center"/>
            <w:hideMark/>
          </w:tcPr>
          <w:p w:rsidR="0076093F" w:rsidRDefault="0076093F">
            <w:pPr>
              <w:rPr>
                <w:sz w:val="20"/>
                <w:szCs w:val="20"/>
              </w:rPr>
            </w:pPr>
          </w:p>
        </w:tc>
      </w:tr>
    </w:tbl>
    <w:p w:rsidR="0076093F" w:rsidRPr="00D83647" w:rsidRDefault="0076093F" w:rsidP="000B225F">
      <w:pPr>
        <w:rPr>
          <w:b/>
        </w:rPr>
      </w:pPr>
      <w:r>
        <w:rPr>
          <w:rFonts w:ascii="Arial" w:hAnsi="Arial" w:cs="Arial"/>
          <w:color w:val="000000"/>
          <w:sz w:val="23"/>
          <w:szCs w:val="23"/>
        </w:rPr>
        <w:lastRenderedPageBreak/>
        <w:t>Factory calendar contain company specific dates such as alternate working Saturdays, Plant shutdown etc.</w:t>
      </w:r>
      <w:r>
        <w:rPr>
          <w:rFonts w:ascii="Arial" w:hAnsi="Arial" w:cs="Arial"/>
          <w:color w:val="000000"/>
          <w:sz w:val="23"/>
          <w:szCs w:val="23"/>
        </w:rPr>
        <w:br/>
      </w:r>
      <w:r>
        <w:rPr>
          <w:rFonts w:ascii="Arial" w:hAnsi="Arial" w:cs="Arial"/>
          <w:color w:val="000000"/>
          <w:sz w:val="23"/>
          <w:szCs w:val="23"/>
        </w:rPr>
        <w:br/>
        <w:t>You can create your company factory calendar via transaction code 'SCAL'.</w:t>
      </w:r>
      <w:r>
        <w:rPr>
          <w:rFonts w:ascii="Arial" w:hAnsi="Arial" w:cs="Arial"/>
          <w:color w:val="000000"/>
          <w:sz w:val="23"/>
          <w:szCs w:val="23"/>
        </w:rPr>
        <w:br/>
        <w:t>Assignment of the factory calendar by plant is done in transaction code 'SM30 - V_T001W'.</w:t>
      </w:r>
      <w:r>
        <w:rPr>
          <w:rFonts w:ascii="Arial" w:hAnsi="Arial" w:cs="Arial"/>
          <w:color w:val="000000"/>
          <w:sz w:val="23"/>
          <w:szCs w:val="23"/>
        </w:rPr>
        <w:br/>
      </w:r>
      <w:r>
        <w:rPr>
          <w:rFonts w:ascii="Arial" w:hAnsi="Arial" w:cs="Arial"/>
          <w:color w:val="000000"/>
          <w:sz w:val="23"/>
          <w:szCs w:val="23"/>
        </w:rPr>
        <w:br/>
        <w:t>An example of a SAP application that uses the factory calendar is the SAP MRP modules.</w:t>
      </w:r>
      <w:r>
        <w:rPr>
          <w:rFonts w:ascii="Arial" w:hAnsi="Arial" w:cs="Arial"/>
          <w:color w:val="000000"/>
          <w:sz w:val="23"/>
          <w:szCs w:val="23"/>
        </w:rPr>
        <w:br/>
      </w:r>
      <w:r>
        <w:rPr>
          <w:rFonts w:ascii="Arial" w:hAnsi="Arial" w:cs="Arial"/>
          <w:color w:val="000000"/>
          <w:sz w:val="23"/>
          <w:szCs w:val="23"/>
        </w:rPr>
        <w:br/>
        <w:t>Assuming that you have a specified an alternate working Saturday, MRP will postponed the planned orders to the next working day if it happened to falls on a non-working Saturday.</w:t>
      </w:r>
      <w:r>
        <w:rPr>
          <w:rFonts w:ascii="Arial" w:hAnsi="Arial" w:cs="Arial"/>
          <w:color w:val="000000"/>
          <w:sz w:val="23"/>
          <w:szCs w:val="23"/>
        </w:rPr>
        <w:br/>
      </w:r>
      <w:r>
        <w:rPr>
          <w:rFonts w:ascii="Arial" w:hAnsi="Arial" w:cs="Arial"/>
          <w:color w:val="000000"/>
          <w:sz w:val="23"/>
          <w:szCs w:val="23"/>
        </w:rPr>
        <w:br/>
        <w:t>Function module related to Factory calculator are</w:t>
      </w:r>
      <w:r>
        <w:rPr>
          <w:rFonts w:ascii="Arial" w:hAnsi="Arial" w:cs="Arial"/>
          <w:color w:val="000000"/>
          <w:sz w:val="23"/>
          <w:szCs w:val="23"/>
        </w:rPr>
        <w:br/>
        <w:t>1.FACTORYDATE_CONVERT_TO_DATE</w:t>
      </w:r>
      <w:r>
        <w:rPr>
          <w:rStyle w:val="apple-converted-space"/>
          <w:rFonts w:ascii="Arial" w:hAnsi="Arial" w:cs="Arial"/>
          <w:color w:val="000000"/>
          <w:sz w:val="23"/>
          <w:szCs w:val="23"/>
        </w:rPr>
        <w:t> </w:t>
      </w:r>
      <w:r>
        <w:rPr>
          <w:rFonts w:ascii="Arial" w:hAnsi="Arial" w:cs="Arial"/>
          <w:color w:val="000000"/>
          <w:sz w:val="23"/>
          <w:szCs w:val="23"/>
        </w:rPr>
        <w:br/>
        <w:t>2.DATE_CONVERT_TO_FACTORYDATE </w:t>
      </w:r>
    </w:p>
    <w:sectPr w:rsidR="0076093F" w:rsidRPr="00D83647" w:rsidSect="00B506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08B0"/>
    <w:multiLevelType w:val="multilevel"/>
    <w:tmpl w:val="EA2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A07682"/>
    <w:multiLevelType w:val="multilevel"/>
    <w:tmpl w:val="6012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AF6DE1"/>
    <w:multiLevelType w:val="multilevel"/>
    <w:tmpl w:val="630C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CC6173"/>
    <w:multiLevelType w:val="multilevel"/>
    <w:tmpl w:val="97D0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EB0D66"/>
    <w:multiLevelType w:val="multilevel"/>
    <w:tmpl w:val="8E2A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8D31A1"/>
    <w:multiLevelType w:val="multilevel"/>
    <w:tmpl w:val="5096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E90D65"/>
    <w:multiLevelType w:val="multilevel"/>
    <w:tmpl w:val="30FE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046A66"/>
    <w:multiLevelType w:val="multilevel"/>
    <w:tmpl w:val="513E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5443B06"/>
    <w:multiLevelType w:val="multilevel"/>
    <w:tmpl w:val="23A28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5"/>
  </w:num>
  <w:num w:numId="4">
    <w:abstractNumId w:val="4"/>
  </w:num>
  <w:num w:numId="5">
    <w:abstractNumId w:val="6"/>
  </w:num>
  <w:num w:numId="6">
    <w:abstractNumId w:val="7"/>
  </w:num>
  <w:num w:numId="7">
    <w:abstractNumId w:val="3"/>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39B6"/>
    <w:rsid w:val="000B225F"/>
    <w:rsid w:val="001C0349"/>
    <w:rsid w:val="0076093F"/>
    <w:rsid w:val="00B506BB"/>
    <w:rsid w:val="00D339B6"/>
    <w:rsid w:val="00D836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6BB"/>
  </w:style>
  <w:style w:type="paragraph" w:styleId="Heading1">
    <w:name w:val="heading 1"/>
    <w:basedOn w:val="Normal"/>
    <w:link w:val="Heading1Char"/>
    <w:uiPriority w:val="9"/>
    <w:qFormat/>
    <w:rsid w:val="00D339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D339B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9B6"/>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D339B6"/>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D339B6"/>
    <w:rPr>
      <w:color w:val="0000FF"/>
      <w:u w:val="single"/>
    </w:rPr>
  </w:style>
  <w:style w:type="paragraph" w:customStyle="1" w:styleId="jive-answer-type">
    <w:name w:val="jive-answer-type"/>
    <w:basedOn w:val="Normal"/>
    <w:rsid w:val="00D339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39B6"/>
  </w:style>
  <w:style w:type="character" w:styleId="Strong">
    <w:name w:val="Strong"/>
    <w:basedOn w:val="DefaultParagraphFont"/>
    <w:uiPriority w:val="22"/>
    <w:qFormat/>
    <w:rsid w:val="00D339B6"/>
    <w:rPr>
      <w:b/>
      <w:bCs/>
    </w:rPr>
  </w:style>
  <w:style w:type="character" w:customStyle="1" w:styleId="j-post-author">
    <w:name w:val="j-post-author"/>
    <w:basedOn w:val="DefaultParagraphFont"/>
    <w:rsid w:val="00D339B6"/>
  </w:style>
  <w:style w:type="paragraph" w:styleId="NormalWeb">
    <w:name w:val="Normal (Web)"/>
    <w:basedOn w:val="Normal"/>
    <w:uiPriority w:val="99"/>
    <w:semiHidden/>
    <w:unhideWhenUsed/>
    <w:rsid w:val="00D339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avatar-container">
    <w:name w:val="j-avatar-container"/>
    <w:basedOn w:val="DefaultParagraphFont"/>
    <w:rsid w:val="00D339B6"/>
  </w:style>
  <w:style w:type="character" w:customStyle="1" w:styleId="font-color-meta">
    <w:name w:val="font-color-meta"/>
    <w:basedOn w:val="DefaultParagraphFont"/>
    <w:rsid w:val="00D339B6"/>
  </w:style>
  <w:style w:type="character" w:customStyle="1" w:styleId="jive-content-footer-item">
    <w:name w:val="jive-content-footer-item"/>
    <w:basedOn w:val="DefaultParagraphFont"/>
    <w:rsid w:val="00D339B6"/>
  </w:style>
  <w:style w:type="character" w:customStyle="1" w:styleId="jive-thread-post-details-tags">
    <w:name w:val="jive-thread-post-details-tags"/>
    <w:basedOn w:val="DefaultParagraphFont"/>
    <w:rsid w:val="00D339B6"/>
  </w:style>
  <w:style w:type="character" w:customStyle="1" w:styleId="font-color-meta-light">
    <w:name w:val="font-color-meta-light"/>
    <w:basedOn w:val="DefaultParagraphFont"/>
    <w:rsid w:val="00D339B6"/>
  </w:style>
  <w:style w:type="character" w:customStyle="1" w:styleId="js-acclaim-container">
    <w:name w:val="js-acclaim-container"/>
    <w:basedOn w:val="DefaultParagraphFont"/>
    <w:rsid w:val="00D339B6"/>
  </w:style>
  <w:style w:type="character" w:customStyle="1" w:styleId="j-social-action">
    <w:name w:val="j-social-action"/>
    <w:basedOn w:val="DefaultParagraphFont"/>
    <w:rsid w:val="00D339B6"/>
  </w:style>
  <w:style w:type="paragraph" w:styleId="HTMLPreformatted">
    <w:name w:val="HTML Preformatted"/>
    <w:basedOn w:val="Normal"/>
    <w:link w:val="HTMLPreformattedChar"/>
    <w:uiPriority w:val="99"/>
    <w:unhideWhenUsed/>
    <w:rsid w:val="00D33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39B6"/>
    <w:rPr>
      <w:rFonts w:ascii="Courier New" w:eastAsia="Times New Roman" w:hAnsi="Courier New" w:cs="Courier New"/>
      <w:sz w:val="20"/>
      <w:szCs w:val="20"/>
    </w:rPr>
  </w:style>
  <w:style w:type="character" w:customStyle="1" w:styleId="jive-thread-reply-message-correct-label">
    <w:name w:val="jive-thread-reply-message-correct-label"/>
    <w:basedOn w:val="DefaultParagraphFont"/>
    <w:rsid w:val="00D339B6"/>
  </w:style>
  <w:style w:type="paragraph" w:styleId="BalloonText">
    <w:name w:val="Balloon Text"/>
    <w:basedOn w:val="Normal"/>
    <w:link w:val="BalloonTextChar"/>
    <w:uiPriority w:val="99"/>
    <w:semiHidden/>
    <w:unhideWhenUsed/>
    <w:rsid w:val="00D33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9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669813">
      <w:bodyDiv w:val="1"/>
      <w:marLeft w:val="0"/>
      <w:marRight w:val="0"/>
      <w:marTop w:val="0"/>
      <w:marBottom w:val="0"/>
      <w:divBdr>
        <w:top w:val="none" w:sz="0" w:space="0" w:color="auto"/>
        <w:left w:val="none" w:sz="0" w:space="0" w:color="auto"/>
        <w:bottom w:val="none" w:sz="0" w:space="0" w:color="auto"/>
        <w:right w:val="none" w:sz="0" w:space="0" w:color="auto"/>
      </w:divBdr>
    </w:div>
    <w:div w:id="104618168">
      <w:bodyDiv w:val="1"/>
      <w:marLeft w:val="0"/>
      <w:marRight w:val="0"/>
      <w:marTop w:val="0"/>
      <w:marBottom w:val="0"/>
      <w:divBdr>
        <w:top w:val="none" w:sz="0" w:space="0" w:color="auto"/>
        <w:left w:val="none" w:sz="0" w:space="0" w:color="auto"/>
        <w:bottom w:val="none" w:sz="0" w:space="0" w:color="auto"/>
        <w:right w:val="none" w:sz="0" w:space="0" w:color="auto"/>
      </w:divBdr>
    </w:div>
    <w:div w:id="132603376">
      <w:bodyDiv w:val="1"/>
      <w:marLeft w:val="0"/>
      <w:marRight w:val="0"/>
      <w:marTop w:val="0"/>
      <w:marBottom w:val="0"/>
      <w:divBdr>
        <w:top w:val="none" w:sz="0" w:space="0" w:color="auto"/>
        <w:left w:val="none" w:sz="0" w:space="0" w:color="auto"/>
        <w:bottom w:val="none" w:sz="0" w:space="0" w:color="auto"/>
        <w:right w:val="none" w:sz="0" w:space="0" w:color="auto"/>
      </w:divBdr>
      <w:divsChild>
        <w:div w:id="124930656">
          <w:marLeft w:val="810"/>
          <w:marRight w:val="0"/>
          <w:marTop w:val="750"/>
          <w:marBottom w:val="0"/>
          <w:divBdr>
            <w:top w:val="single" w:sz="6" w:space="0" w:color="3778C7"/>
            <w:left w:val="single" w:sz="6" w:space="0" w:color="3778C7"/>
            <w:bottom w:val="single" w:sz="6" w:space="0" w:color="3778C7"/>
            <w:right w:val="single" w:sz="6" w:space="0" w:color="3778C7"/>
          </w:divBdr>
          <w:divsChild>
            <w:div w:id="2003584222">
              <w:marLeft w:val="-15"/>
              <w:marRight w:val="60"/>
              <w:marTop w:val="0"/>
              <w:marBottom w:val="0"/>
              <w:divBdr>
                <w:top w:val="single" w:sz="6" w:space="6" w:color="BEBEBE"/>
                <w:left w:val="single" w:sz="6" w:space="12" w:color="BEBEBE"/>
                <w:bottom w:val="single" w:sz="6" w:space="3" w:color="BEBEBE"/>
                <w:right w:val="none" w:sz="0" w:space="12" w:color="auto"/>
              </w:divBdr>
              <w:divsChild>
                <w:div w:id="796336721">
                  <w:marLeft w:val="0"/>
                  <w:marRight w:val="0"/>
                  <w:marTop w:val="0"/>
                  <w:marBottom w:val="0"/>
                  <w:divBdr>
                    <w:top w:val="none" w:sz="0" w:space="0" w:color="auto"/>
                    <w:left w:val="none" w:sz="0" w:space="0" w:color="auto"/>
                    <w:bottom w:val="none" w:sz="0" w:space="0" w:color="auto"/>
                    <w:right w:val="none" w:sz="0" w:space="0" w:color="auto"/>
                  </w:divBdr>
                </w:div>
                <w:div w:id="1506244732">
                  <w:marLeft w:val="0"/>
                  <w:marRight w:val="0"/>
                  <w:marTop w:val="0"/>
                  <w:marBottom w:val="0"/>
                  <w:divBdr>
                    <w:top w:val="none" w:sz="0" w:space="0" w:color="auto"/>
                    <w:left w:val="none" w:sz="0" w:space="0" w:color="auto"/>
                    <w:bottom w:val="none" w:sz="0" w:space="0" w:color="auto"/>
                    <w:right w:val="none" w:sz="0" w:space="0" w:color="auto"/>
                  </w:divBdr>
                </w:div>
                <w:div w:id="2121947016">
                  <w:marLeft w:val="0"/>
                  <w:marRight w:val="0"/>
                  <w:marTop w:val="525"/>
                  <w:marBottom w:val="180"/>
                  <w:divBdr>
                    <w:top w:val="none" w:sz="0" w:space="0" w:color="auto"/>
                    <w:left w:val="none" w:sz="0" w:space="0" w:color="auto"/>
                    <w:bottom w:val="none" w:sz="0" w:space="0" w:color="auto"/>
                    <w:right w:val="none" w:sz="0" w:space="0" w:color="auto"/>
                  </w:divBdr>
                  <w:divsChild>
                    <w:div w:id="792987064">
                      <w:marLeft w:val="0"/>
                      <w:marRight w:val="0"/>
                      <w:marTop w:val="0"/>
                      <w:marBottom w:val="0"/>
                      <w:divBdr>
                        <w:top w:val="single" w:sz="6" w:space="5" w:color="DEDEDE"/>
                        <w:left w:val="single" w:sz="6" w:space="5" w:color="DEDEDE"/>
                        <w:bottom w:val="single" w:sz="6" w:space="5" w:color="DEDEDE"/>
                        <w:right w:val="single" w:sz="6" w:space="5" w:color="DEDEDE"/>
                      </w:divBdr>
                      <w:divsChild>
                        <w:div w:id="1797989587">
                          <w:marLeft w:val="90"/>
                          <w:marRight w:val="0"/>
                          <w:marTop w:val="0"/>
                          <w:marBottom w:val="0"/>
                          <w:divBdr>
                            <w:top w:val="none" w:sz="0" w:space="0" w:color="auto"/>
                            <w:left w:val="none" w:sz="0" w:space="0" w:color="auto"/>
                            <w:bottom w:val="none" w:sz="0" w:space="0" w:color="auto"/>
                            <w:right w:val="none" w:sz="0" w:space="0" w:color="auto"/>
                          </w:divBdr>
                        </w:div>
                        <w:div w:id="93717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532">
                  <w:marLeft w:val="0"/>
                  <w:marRight w:val="0"/>
                  <w:marTop w:val="0"/>
                  <w:marBottom w:val="0"/>
                  <w:divBdr>
                    <w:top w:val="none" w:sz="0" w:space="0" w:color="auto"/>
                    <w:left w:val="none" w:sz="0" w:space="0" w:color="auto"/>
                    <w:bottom w:val="none" w:sz="0" w:space="0" w:color="auto"/>
                    <w:right w:val="none" w:sz="0" w:space="0" w:color="auto"/>
                  </w:divBdr>
                  <w:divsChild>
                    <w:div w:id="1200705730">
                      <w:marLeft w:val="0"/>
                      <w:marRight w:val="0"/>
                      <w:marTop w:val="0"/>
                      <w:marBottom w:val="225"/>
                      <w:divBdr>
                        <w:top w:val="none" w:sz="0" w:space="0" w:color="auto"/>
                        <w:left w:val="none" w:sz="0" w:space="0" w:color="auto"/>
                        <w:bottom w:val="none" w:sz="0" w:space="0" w:color="auto"/>
                        <w:right w:val="none" w:sz="0" w:space="0" w:color="auto"/>
                      </w:divBdr>
                      <w:divsChild>
                        <w:div w:id="1906377340">
                          <w:marLeft w:val="0"/>
                          <w:marRight w:val="0"/>
                          <w:marTop w:val="0"/>
                          <w:marBottom w:val="0"/>
                          <w:divBdr>
                            <w:top w:val="none" w:sz="0" w:space="0" w:color="auto"/>
                            <w:left w:val="none" w:sz="0" w:space="0" w:color="auto"/>
                            <w:bottom w:val="none" w:sz="0" w:space="0" w:color="auto"/>
                            <w:right w:val="none" w:sz="0" w:space="0" w:color="auto"/>
                          </w:divBdr>
                          <w:divsChild>
                            <w:div w:id="823857492">
                              <w:marLeft w:val="0"/>
                              <w:marRight w:val="0"/>
                              <w:marTop w:val="0"/>
                              <w:marBottom w:val="0"/>
                              <w:divBdr>
                                <w:top w:val="none" w:sz="0" w:space="0" w:color="auto"/>
                                <w:left w:val="none" w:sz="0" w:space="0" w:color="auto"/>
                                <w:bottom w:val="none" w:sz="0" w:space="0" w:color="auto"/>
                                <w:right w:val="none" w:sz="0" w:space="0" w:color="auto"/>
                              </w:divBdr>
                            </w:div>
                            <w:div w:id="12372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489685">
          <w:marLeft w:val="0"/>
          <w:marRight w:val="0"/>
          <w:marTop w:val="0"/>
          <w:marBottom w:val="0"/>
          <w:divBdr>
            <w:top w:val="none" w:sz="0" w:space="0" w:color="auto"/>
            <w:left w:val="none" w:sz="0" w:space="0" w:color="auto"/>
            <w:bottom w:val="none" w:sz="0" w:space="0" w:color="auto"/>
            <w:right w:val="none" w:sz="0" w:space="0" w:color="auto"/>
          </w:divBdr>
          <w:divsChild>
            <w:div w:id="60518035">
              <w:marLeft w:val="810"/>
              <w:marRight w:val="0"/>
              <w:marTop w:val="0"/>
              <w:marBottom w:val="0"/>
              <w:divBdr>
                <w:top w:val="none" w:sz="0" w:space="0" w:color="auto"/>
                <w:left w:val="none" w:sz="0" w:space="0" w:color="auto"/>
                <w:bottom w:val="none" w:sz="0" w:space="0" w:color="auto"/>
                <w:right w:val="none" w:sz="0" w:space="0" w:color="auto"/>
              </w:divBdr>
              <w:divsChild>
                <w:div w:id="1191186003">
                  <w:marLeft w:val="-15"/>
                  <w:marRight w:val="60"/>
                  <w:marTop w:val="0"/>
                  <w:marBottom w:val="0"/>
                  <w:divBdr>
                    <w:top w:val="single" w:sz="6" w:space="6" w:color="BEBEBE"/>
                    <w:left w:val="single" w:sz="6" w:space="12" w:color="BEBEBE"/>
                    <w:bottom w:val="single" w:sz="6" w:space="3" w:color="BEBEBE"/>
                    <w:right w:val="none" w:sz="0" w:space="12" w:color="auto"/>
                  </w:divBdr>
                  <w:divsChild>
                    <w:div w:id="94181677">
                      <w:marLeft w:val="0"/>
                      <w:marRight w:val="0"/>
                      <w:marTop w:val="0"/>
                      <w:marBottom w:val="0"/>
                      <w:divBdr>
                        <w:top w:val="none" w:sz="0" w:space="0" w:color="auto"/>
                        <w:left w:val="none" w:sz="0" w:space="0" w:color="auto"/>
                        <w:bottom w:val="none" w:sz="0" w:space="0" w:color="auto"/>
                        <w:right w:val="none" w:sz="0" w:space="0" w:color="auto"/>
                      </w:divBdr>
                    </w:div>
                    <w:div w:id="16576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00430">
          <w:marLeft w:val="0"/>
          <w:marRight w:val="0"/>
          <w:marTop w:val="0"/>
          <w:marBottom w:val="0"/>
          <w:divBdr>
            <w:top w:val="none" w:sz="0" w:space="0" w:color="auto"/>
            <w:left w:val="none" w:sz="0" w:space="0" w:color="auto"/>
            <w:bottom w:val="none" w:sz="0" w:space="0" w:color="auto"/>
            <w:right w:val="none" w:sz="0" w:space="0" w:color="auto"/>
          </w:divBdr>
          <w:divsChild>
            <w:div w:id="471558227">
              <w:marLeft w:val="810"/>
              <w:marRight w:val="0"/>
              <w:marTop w:val="0"/>
              <w:marBottom w:val="0"/>
              <w:divBdr>
                <w:top w:val="none" w:sz="0" w:space="0" w:color="auto"/>
                <w:left w:val="none" w:sz="0" w:space="0" w:color="auto"/>
                <w:bottom w:val="none" w:sz="0" w:space="0" w:color="auto"/>
                <w:right w:val="none" w:sz="0" w:space="0" w:color="auto"/>
              </w:divBdr>
              <w:divsChild>
                <w:div w:id="1653683031">
                  <w:marLeft w:val="-15"/>
                  <w:marRight w:val="60"/>
                  <w:marTop w:val="0"/>
                  <w:marBottom w:val="0"/>
                  <w:divBdr>
                    <w:top w:val="single" w:sz="6" w:space="6" w:color="BEBEBE"/>
                    <w:left w:val="single" w:sz="6" w:space="12" w:color="BEBEBE"/>
                    <w:bottom w:val="single" w:sz="6" w:space="3" w:color="BEBEBE"/>
                    <w:right w:val="none" w:sz="0" w:space="12" w:color="auto"/>
                  </w:divBdr>
                  <w:divsChild>
                    <w:div w:id="456030767">
                      <w:marLeft w:val="0"/>
                      <w:marRight w:val="0"/>
                      <w:marTop w:val="0"/>
                      <w:marBottom w:val="0"/>
                      <w:divBdr>
                        <w:top w:val="none" w:sz="0" w:space="0" w:color="auto"/>
                        <w:left w:val="none" w:sz="0" w:space="0" w:color="auto"/>
                        <w:bottom w:val="none" w:sz="0" w:space="0" w:color="auto"/>
                        <w:right w:val="none" w:sz="0" w:space="0" w:color="auto"/>
                      </w:divBdr>
                    </w:div>
                    <w:div w:id="1238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50106">
          <w:marLeft w:val="0"/>
          <w:marRight w:val="0"/>
          <w:marTop w:val="0"/>
          <w:marBottom w:val="0"/>
          <w:divBdr>
            <w:top w:val="none" w:sz="0" w:space="0" w:color="auto"/>
            <w:left w:val="none" w:sz="0" w:space="0" w:color="auto"/>
            <w:bottom w:val="none" w:sz="0" w:space="0" w:color="auto"/>
            <w:right w:val="none" w:sz="0" w:space="0" w:color="auto"/>
          </w:divBdr>
          <w:divsChild>
            <w:div w:id="951938564">
              <w:marLeft w:val="810"/>
              <w:marRight w:val="0"/>
              <w:marTop w:val="0"/>
              <w:marBottom w:val="0"/>
              <w:divBdr>
                <w:top w:val="none" w:sz="0" w:space="0" w:color="auto"/>
                <w:left w:val="none" w:sz="0" w:space="0" w:color="auto"/>
                <w:bottom w:val="none" w:sz="0" w:space="0" w:color="auto"/>
                <w:right w:val="none" w:sz="0" w:space="0" w:color="auto"/>
              </w:divBdr>
              <w:divsChild>
                <w:div w:id="897663566">
                  <w:marLeft w:val="-15"/>
                  <w:marRight w:val="60"/>
                  <w:marTop w:val="0"/>
                  <w:marBottom w:val="0"/>
                  <w:divBdr>
                    <w:top w:val="single" w:sz="6" w:space="6" w:color="BEBEBE"/>
                    <w:left w:val="single" w:sz="6" w:space="12" w:color="BEBEBE"/>
                    <w:bottom w:val="single" w:sz="6" w:space="3" w:color="BEBEBE"/>
                    <w:right w:val="none" w:sz="0" w:space="12" w:color="auto"/>
                  </w:divBdr>
                  <w:divsChild>
                    <w:div w:id="462382582">
                      <w:marLeft w:val="0"/>
                      <w:marRight w:val="0"/>
                      <w:marTop w:val="0"/>
                      <w:marBottom w:val="0"/>
                      <w:divBdr>
                        <w:top w:val="none" w:sz="0" w:space="0" w:color="auto"/>
                        <w:left w:val="none" w:sz="0" w:space="0" w:color="auto"/>
                        <w:bottom w:val="none" w:sz="0" w:space="0" w:color="auto"/>
                        <w:right w:val="none" w:sz="0" w:space="0" w:color="auto"/>
                      </w:divBdr>
                    </w:div>
                    <w:div w:id="8374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2118">
          <w:marLeft w:val="0"/>
          <w:marRight w:val="0"/>
          <w:marTop w:val="0"/>
          <w:marBottom w:val="0"/>
          <w:divBdr>
            <w:top w:val="none" w:sz="0" w:space="0" w:color="auto"/>
            <w:left w:val="none" w:sz="0" w:space="0" w:color="auto"/>
            <w:bottom w:val="none" w:sz="0" w:space="0" w:color="auto"/>
            <w:right w:val="none" w:sz="0" w:space="0" w:color="auto"/>
          </w:divBdr>
          <w:divsChild>
            <w:div w:id="1421027878">
              <w:marLeft w:val="810"/>
              <w:marRight w:val="0"/>
              <w:marTop w:val="0"/>
              <w:marBottom w:val="0"/>
              <w:divBdr>
                <w:top w:val="single" w:sz="6" w:space="0" w:color="3778C7"/>
                <w:left w:val="single" w:sz="6" w:space="0" w:color="3778C7"/>
                <w:bottom w:val="single" w:sz="6" w:space="0" w:color="3778C7"/>
                <w:right w:val="single" w:sz="6" w:space="0" w:color="3778C7"/>
              </w:divBdr>
              <w:divsChild>
                <w:div w:id="1229614830">
                  <w:marLeft w:val="-15"/>
                  <w:marRight w:val="60"/>
                  <w:marTop w:val="0"/>
                  <w:marBottom w:val="0"/>
                  <w:divBdr>
                    <w:top w:val="single" w:sz="6" w:space="6" w:color="BEBEBE"/>
                    <w:left w:val="single" w:sz="6" w:space="12" w:color="BEBEBE"/>
                    <w:bottom w:val="single" w:sz="6" w:space="3" w:color="BEBEBE"/>
                    <w:right w:val="none" w:sz="0" w:space="12" w:color="auto"/>
                  </w:divBdr>
                  <w:divsChild>
                    <w:div w:id="1586258210">
                      <w:marLeft w:val="0"/>
                      <w:marRight w:val="0"/>
                      <w:marTop w:val="0"/>
                      <w:marBottom w:val="0"/>
                      <w:divBdr>
                        <w:top w:val="none" w:sz="0" w:space="0" w:color="auto"/>
                        <w:left w:val="none" w:sz="0" w:space="0" w:color="auto"/>
                        <w:bottom w:val="none" w:sz="0" w:space="0" w:color="auto"/>
                        <w:right w:val="none" w:sz="0" w:space="0" w:color="auto"/>
                      </w:divBdr>
                    </w:div>
                    <w:div w:id="18661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14769">
          <w:marLeft w:val="0"/>
          <w:marRight w:val="0"/>
          <w:marTop w:val="0"/>
          <w:marBottom w:val="0"/>
          <w:divBdr>
            <w:top w:val="none" w:sz="0" w:space="0" w:color="auto"/>
            <w:left w:val="none" w:sz="0" w:space="0" w:color="auto"/>
            <w:bottom w:val="none" w:sz="0" w:space="0" w:color="auto"/>
            <w:right w:val="none" w:sz="0" w:space="0" w:color="auto"/>
          </w:divBdr>
          <w:divsChild>
            <w:div w:id="1401293186">
              <w:marLeft w:val="810"/>
              <w:marRight w:val="0"/>
              <w:marTop w:val="0"/>
              <w:marBottom w:val="0"/>
              <w:divBdr>
                <w:top w:val="none" w:sz="0" w:space="0" w:color="auto"/>
                <w:left w:val="none" w:sz="0" w:space="0" w:color="auto"/>
                <w:bottom w:val="none" w:sz="0" w:space="0" w:color="auto"/>
                <w:right w:val="none" w:sz="0" w:space="0" w:color="auto"/>
              </w:divBdr>
              <w:divsChild>
                <w:div w:id="1525553593">
                  <w:marLeft w:val="-15"/>
                  <w:marRight w:val="60"/>
                  <w:marTop w:val="0"/>
                  <w:marBottom w:val="0"/>
                  <w:divBdr>
                    <w:top w:val="single" w:sz="6" w:space="6" w:color="BEBEBE"/>
                    <w:left w:val="single" w:sz="6" w:space="12" w:color="BEBEBE"/>
                    <w:bottom w:val="single" w:sz="6" w:space="3" w:color="BEBEBE"/>
                    <w:right w:val="none" w:sz="0" w:space="12" w:color="auto"/>
                  </w:divBdr>
                  <w:divsChild>
                    <w:div w:id="1939826106">
                      <w:marLeft w:val="0"/>
                      <w:marRight w:val="0"/>
                      <w:marTop w:val="0"/>
                      <w:marBottom w:val="0"/>
                      <w:divBdr>
                        <w:top w:val="none" w:sz="0" w:space="0" w:color="auto"/>
                        <w:left w:val="none" w:sz="0" w:space="0" w:color="auto"/>
                        <w:bottom w:val="none" w:sz="0" w:space="0" w:color="auto"/>
                        <w:right w:val="none" w:sz="0" w:space="0" w:color="auto"/>
                      </w:divBdr>
                    </w:div>
                    <w:div w:id="6679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81094">
          <w:marLeft w:val="0"/>
          <w:marRight w:val="0"/>
          <w:marTop w:val="0"/>
          <w:marBottom w:val="0"/>
          <w:divBdr>
            <w:top w:val="none" w:sz="0" w:space="0" w:color="auto"/>
            <w:left w:val="none" w:sz="0" w:space="0" w:color="auto"/>
            <w:bottom w:val="none" w:sz="0" w:space="0" w:color="auto"/>
            <w:right w:val="none" w:sz="0" w:space="0" w:color="auto"/>
          </w:divBdr>
          <w:divsChild>
            <w:div w:id="1644381796">
              <w:marLeft w:val="810"/>
              <w:marRight w:val="0"/>
              <w:marTop w:val="0"/>
              <w:marBottom w:val="0"/>
              <w:divBdr>
                <w:top w:val="single" w:sz="6" w:space="0" w:color="3778C7"/>
                <w:left w:val="single" w:sz="6" w:space="0" w:color="3778C7"/>
                <w:bottom w:val="single" w:sz="6" w:space="0" w:color="3778C7"/>
                <w:right w:val="single" w:sz="6" w:space="0" w:color="3778C7"/>
              </w:divBdr>
              <w:divsChild>
                <w:div w:id="1671179146">
                  <w:marLeft w:val="-15"/>
                  <w:marRight w:val="60"/>
                  <w:marTop w:val="0"/>
                  <w:marBottom w:val="0"/>
                  <w:divBdr>
                    <w:top w:val="single" w:sz="6" w:space="6" w:color="BEBEBE"/>
                    <w:left w:val="single" w:sz="6" w:space="12" w:color="BEBEBE"/>
                    <w:bottom w:val="single" w:sz="6" w:space="3" w:color="BEBEBE"/>
                    <w:right w:val="none" w:sz="0" w:space="12" w:color="auto"/>
                  </w:divBdr>
                  <w:divsChild>
                    <w:div w:id="61106711">
                      <w:marLeft w:val="0"/>
                      <w:marRight w:val="0"/>
                      <w:marTop w:val="0"/>
                      <w:marBottom w:val="0"/>
                      <w:divBdr>
                        <w:top w:val="none" w:sz="0" w:space="0" w:color="auto"/>
                        <w:left w:val="none" w:sz="0" w:space="0" w:color="auto"/>
                        <w:bottom w:val="none" w:sz="0" w:space="0" w:color="auto"/>
                        <w:right w:val="none" w:sz="0" w:space="0" w:color="auto"/>
                      </w:divBdr>
                    </w:div>
                    <w:div w:id="1719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45989">
          <w:marLeft w:val="0"/>
          <w:marRight w:val="0"/>
          <w:marTop w:val="0"/>
          <w:marBottom w:val="0"/>
          <w:divBdr>
            <w:top w:val="none" w:sz="0" w:space="0" w:color="auto"/>
            <w:left w:val="none" w:sz="0" w:space="0" w:color="auto"/>
            <w:bottom w:val="none" w:sz="0" w:space="0" w:color="auto"/>
            <w:right w:val="none" w:sz="0" w:space="0" w:color="auto"/>
          </w:divBdr>
          <w:divsChild>
            <w:div w:id="1305693130">
              <w:marLeft w:val="810"/>
              <w:marRight w:val="0"/>
              <w:marTop w:val="0"/>
              <w:marBottom w:val="0"/>
              <w:divBdr>
                <w:top w:val="single" w:sz="6" w:space="0" w:color="47AA1C"/>
                <w:left w:val="single" w:sz="6" w:space="0" w:color="47AA1C"/>
                <w:bottom w:val="single" w:sz="6" w:space="0" w:color="47AA1C"/>
                <w:right w:val="single" w:sz="6" w:space="0" w:color="47AA1C"/>
              </w:divBdr>
              <w:divsChild>
                <w:div w:id="876235022">
                  <w:marLeft w:val="-15"/>
                  <w:marRight w:val="60"/>
                  <w:marTop w:val="0"/>
                  <w:marBottom w:val="0"/>
                  <w:divBdr>
                    <w:top w:val="single" w:sz="6" w:space="6" w:color="BEBEBE"/>
                    <w:left w:val="single" w:sz="6" w:space="12" w:color="BEBEBE"/>
                    <w:bottom w:val="single" w:sz="6" w:space="3" w:color="BEBEBE"/>
                    <w:right w:val="none" w:sz="0" w:space="12" w:color="auto"/>
                  </w:divBdr>
                  <w:divsChild>
                    <w:div w:id="1014384570">
                      <w:marLeft w:val="0"/>
                      <w:marRight w:val="0"/>
                      <w:marTop w:val="0"/>
                      <w:marBottom w:val="0"/>
                      <w:divBdr>
                        <w:top w:val="none" w:sz="0" w:space="0" w:color="auto"/>
                        <w:left w:val="none" w:sz="0" w:space="0" w:color="auto"/>
                        <w:bottom w:val="none" w:sz="0" w:space="0" w:color="auto"/>
                        <w:right w:val="none" w:sz="0" w:space="0" w:color="auto"/>
                      </w:divBdr>
                    </w:div>
                    <w:div w:id="11800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657961">
          <w:marLeft w:val="0"/>
          <w:marRight w:val="0"/>
          <w:marTop w:val="0"/>
          <w:marBottom w:val="0"/>
          <w:divBdr>
            <w:top w:val="none" w:sz="0" w:space="0" w:color="auto"/>
            <w:left w:val="none" w:sz="0" w:space="0" w:color="auto"/>
            <w:bottom w:val="none" w:sz="0" w:space="0" w:color="auto"/>
            <w:right w:val="none" w:sz="0" w:space="0" w:color="auto"/>
          </w:divBdr>
          <w:divsChild>
            <w:div w:id="1384601907">
              <w:marLeft w:val="810"/>
              <w:marRight w:val="0"/>
              <w:marTop w:val="0"/>
              <w:marBottom w:val="0"/>
              <w:divBdr>
                <w:top w:val="single" w:sz="6" w:space="0" w:color="3778C7"/>
                <w:left w:val="single" w:sz="6" w:space="0" w:color="3778C7"/>
                <w:bottom w:val="single" w:sz="6" w:space="0" w:color="3778C7"/>
                <w:right w:val="single" w:sz="6" w:space="0" w:color="3778C7"/>
              </w:divBdr>
              <w:divsChild>
                <w:div w:id="33431339">
                  <w:marLeft w:val="-15"/>
                  <w:marRight w:val="60"/>
                  <w:marTop w:val="0"/>
                  <w:marBottom w:val="0"/>
                  <w:divBdr>
                    <w:top w:val="single" w:sz="6" w:space="6" w:color="BEBEBE"/>
                    <w:left w:val="single" w:sz="6" w:space="12" w:color="BEBEBE"/>
                    <w:bottom w:val="single" w:sz="6" w:space="3" w:color="BEBEBE"/>
                    <w:right w:val="none" w:sz="0" w:space="12" w:color="auto"/>
                  </w:divBdr>
                  <w:divsChild>
                    <w:div w:id="25180203">
                      <w:marLeft w:val="0"/>
                      <w:marRight w:val="0"/>
                      <w:marTop w:val="0"/>
                      <w:marBottom w:val="0"/>
                      <w:divBdr>
                        <w:top w:val="none" w:sz="0" w:space="0" w:color="auto"/>
                        <w:left w:val="none" w:sz="0" w:space="0" w:color="auto"/>
                        <w:bottom w:val="none" w:sz="0" w:space="0" w:color="auto"/>
                        <w:right w:val="none" w:sz="0" w:space="0" w:color="auto"/>
                      </w:divBdr>
                    </w:div>
                    <w:div w:id="18963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36335">
          <w:marLeft w:val="0"/>
          <w:marRight w:val="0"/>
          <w:marTop w:val="0"/>
          <w:marBottom w:val="0"/>
          <w:divBdr>
            <w:top w:val="none" w:sz="0" w:space="0" w:color="auto"/>
            <w:left w:val="none" w:sz="0" w:space="0" w:color="auto"/>
            <w:bottom w:val="none" w:sz="0" w:space="0" w:color="auto"/>
            <w:right w:val="none" w:sz="0" w:space="0" w:color="auto"/>
          </w:divBdr>
          <w:divsChild>
            <w:div w:id="633827626">
              <w:marLeft w:val="810"/>
              <w:marRight w:val="0"/>
              <w:marTop w:val="0"/>
              <w:marBottom w:val="0"/>
              <w:divBdr>
                <w:top w:val="none" w:sz="0" w:space="0" w:color="auto"/>
                <w:left w:val="none" w:sz="0" w:space="0" w:color="auto"/>
                <w:bottom w:val="none" w:sz="0" w:space="0" w:color="auto"/>
                <w:right w:val="none" w:sz="0" w:space="0" w:color="auto"/>
              </w:divBdr>
              <w:divsChild>
                <w:div w:id="1663462128">
                  <w:marLeft w:val="-15"/>
                  <w:marRight w:val="60"/>
                  <w:marTop w:val="0"/>
                  <w:marBottom w:val="0"/>
                  <w:divBdr>
                    <w:top w:val="single" w:sz="6" w:space="6" w:color="BEBEBE"/>
                    <w:left w:val="single" w:sz="6" w:space="12" w:color="BEBEBE"/>
                    <w:bottom w:val="single" w:sz="6" w:space="3" w:color="BEBEBE"/>
                    <w:right w:val="none" w:sz="0" w:space="12" w:color="auto"/>
                  </w:divBdr>
                  <w:divsChild>
                    <w:div w:id="2036274632">
                      <w:marLeft w:val="0"/>
                      <w:marRight w:val="0"/>
                      <w:marTop w:val="0"/>
                      <w:marBottom w:val="0"/>
                      <w:divBdr>
                        <w:top w:val="none" w:sz="0" w:space="0" w:color="auto"/>
                        <w:left w:val="none" w:sz="0" w:space="0" w:color="auto"/>
                        <w:bottom w:val="none" w:sz="0" w:space="0" w:color="auto"/>
                        <w:right w:val="none" w:sz="0" w:space="0" w:color="auto"/>
                      </w:divBdr>
                    </w:div>
                    <w:div w:id="9101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70932">
          <w:marLeft w:val="0"/>
          <w:marRight w:val="0"/>
          <w:marTop w:val="0"/>
          <w:marBottom w:val="0"/>
          <w:divBdr>
            <w:top w:val="none" w:sz="0" w:space="0" w:color="auto"/>
            <w:left w:val="none" w:sz="0" w:space="0" w:color="auto"/>
            <w:bottom w:val="none" w:sz="0" w:space="0" w:color="auto"/>
            <w:right w:val="none" w:sz="0" w:space="0" w:color="auto"/>
          </w:divBdr>
          <w:divsChild>
            <w:div w:id="1078402020">
              <w:marLeft w:val="810"/>
              <w:marRight w:val="0"/>
              <w:marTop w:val="0"/>
              <w:marBottom w:val="0"/>
              <w:divBdr>
                <w:top w:val="none" w:sz="0" w:space="0" w:color="auto"/>
                <w:left w:val="none" w:sz="0" w:space="0" w:color="auto"/>
                <w:bottom w:val="none" w:sz="0" w:space="0" w:color="auto"/>
                <w:right w:val="none" w:sz="0" w:space="0" w:color="auto"/>
              </w:divBdr>
              <w:divsChild>
                <w:div w:id="1491865496">
                  <w:marLeft w:val="-15"/>
                  <w:marRight w:val="60"/>
                  <w:marTop w:val="0"/>
                  <w:marBottom w:val="0"/>
                  <w:divBdr>
                    <w:top w:val="single" w:sz="6" w:space="6" w:color="BEBEBE"/>
                    <w:left w:val="single" w:sz="6" w:space="12" w:color="BEBEBE"/>
                    <w:bottom w:val="single" w:sz="6" w:space="3" w:color="BEBEBE"/>
                    <w:right w:val="none" w:sz="0" w:space="12" w:color="auto"/>
                  </w:divBdr>
                  <w:divsChild>
                    <w:div w:id="989864018">
                      <w:marLeft w:val="0"/>
                      <w:marRight w:val="0"/>
                      <w:marTop w:val="0"/>
                      <w:marBottom w:val="0"/>
                      <w:divBdr>
                        <w:top w:val="none" w:sz="0" w:space="0" w:color="auto"/>
                        <w:left w:val="none" w:sz="0" w:space="0" w:color="auto"/>
                        <w:bottom w:val="none" w:sz="0" w:space="0" w:color="auto"/>
                        <w:right w:val="none" w:sz="0" w:space="0" w:color="auto"/>
                      </w:divBdr>
                    </w:div>
                    <w:div w:id="20626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641656">
      <w:bodyDiv w:val="1"/>
      <w:marLeft w:val="0"/>
      <w:marRight w:val="0"/>
      <w:marTop w:val="0"/>
      <w:marBottom w:val="0"/>
      <w:divBdr>
        <w:top w:val="none" w:sz="0" w:space="0" w:color="auto"/>
        <w:left w:val="none" w:sz="0" w:space="0" w:color="auto"/>
        <w:bottom w:val="none" w:sz="0" w:space="0" w:color="auto"/>
        <w:right w:val="none" w:sz="0" w:space="0" w:color="auto"/>
      </w:divBdr>
    </w:div>
    <w:div w:id="370619563">
      <w:bodyDiv w:val="1"/>
      <w:marLeft w:val="0"/>
      <w:marRight w:val="0"/>
      <w:marTop w:val="0"/>
      <w:marBottom w:val="0"/>
      <w:divBdr>
        <w:top w:val="none" w:sz="0" w:space="0" w:color="auto"/>
        <w:left w:val="none" w:sz="0" w:space="0" w:color="auto"/>
        <w:bottom w:val="none" w:sz="0" w:space="0" w:color="auto"/>
        <w:right w:val="none" w:sz="0" w:space="0" w:color="auto"/>
      </w:divBdr>
    </w:div>
    <w:div w:id="786578914">
      <w:bodyDiv w:val="1"/>
      <w:marLeft w:val="0"/>
      <w:marRight w:val="0"/>
      <w:marTop w:val="0"/>
      <w:marBottom w:val="0"/>
      <w:divBdr>
        <w:top w:val="none" w:sz="0" w:space="0" w:color="auto"/>
        <w:left w:val="none" w:sz="0" w:space="0" w:color="auto"/>
        <w:bottom w:val="none" w:sz="0" w:space="0" w:color="auto"/>
        <w:right w:val="none" w:sz="0" w:space="0" w:color="auto"/>
      </w:divBdr>
    </w:div>
    <w:div w:id="1378165652">
      <w:bodyDiv w:val="1"/>
      <w:marLeft w:val="0"/>
      <w:marRight w:val="0"/>
      <w:marTop w:val="0"/>
      <w:marBottom w:val="0"/>
      <w:divBdr>
        <w:top w:val="none" w:sz="0" w:space="0" w:color="auto"/>
        <w:left w:val="none" w:sz="0" w:space="0" w:color="auto"/>
        <w:bottom w:val="none" w:sz="0" w:space="0" w:color="auto"/>
        <w:right w:val="none" w:sz="0" w:space="0" w:color="auto"/>
      </w:divBdr>
    </w:div>
    <w:div w:id="1435444608">
      <w:bodyDiv w:val="1"/>
      <w:marLeft w:val="0"/>
      <w:marRight w:val="0"/>
      <w:marTop w:val="0"/>
      <w:marBottom w:val="0"/>
      <w:divBdr>
        <w:top w:val="none" w:sz="0" w:space="0" w:color="auto"/>
        <w:left w:val="none" w:sz="0" w:space="0" w:color="auto"/>
        <w:bottom w:val="none" w:sz="0" w:space="0" w:color="auto"/>
        <w:right w:val="none" w:sz="0" w:space="0" w:color="auto"/>
      </w:divBdr>
    </w:div>
    <w:div w:id="1492871553">
      <w:bodyDiv w:val="1"/>
      <w:marLeft w:val="0"/>
      <w:marRight w:val="0"/>
      <w:marTop w:val="0"/>
      <w:marBottom w:val="0"/>
      <w:divBdr>
        <w:top w:val="none" w:sz="0" w:space="0" w:color="auto"/>
        <w:left w:val="none" w:sz="0" w:space="0" w:color="auto"/>
        <w:bottom w:val="none" w:sz="0" w:space="0" w:color="auto"/>
        <w:right w:val="none" w:sz="0" w:space="0" w:color="auto"/>
      </w:divBdr>
    </w:div>
    <w:div w:id="1717315187">
      <w:bodyDiv w:val="1"/>
      <w:marLeft w:val="0"/>
      <w:marRight w:val="0"/>
      <w:marTop w:val="0"/>
      <w:marBottom w:val="0"/>
      <w:divBdr>
        <w:top w:val="none" w:sz="0" w:space="0" w:color="auto"/>
        <w:left w:val="none" w:sz="0" w:space="0" w:color="auto"/>
        <w:bottom w:val="none" w:sz="0" w:space="0" w:color="auto"/>
        <w:right w:val="none" w:sz="0" w:space="0" w:color="auto"/>
      </w:divBdr>
    </w:div>
    <w:div w:id="1959683586">
      <w:bodyDiv w:val="1"/>
      <w:marLeft w:val="0"/>
      <w:marRight w:val="0"/>
      <w:marTop w:val="0"/>
      <w:marBottom w:val="0"/>
      <w:divBdr>
        <w:top w:val="none" w:sz="0" w:space="0" w:color="auto"/>
        <w:left w:val="none" w:sz="0" w:space="0" w:color="auto"/>
        <w:bottom w:val="none" w:sz="0" w:space="0" w:color="auto"/>
        <w:right w:val="none" w:sz="0" w:space="0" w:color="auto"/>
      </w:divBdr>
      <w:divsChild>
        <w:div w:id="455954768">
          <w:marLeft w:val="0"/>
          <w:marRight w:val="0"/>
          <w:marTop w:val="100"/>
          <w:marBottom w:val="100"/>
          <w:divBdr>
            <w:top w:val="single" w:sz="2" w:space="0" w:color="auto"/>
            <w:left w:val="single" w:sz="2" w:space="0" w:color="auto"/>
            <w:bottom w:val="single" w:sz="2" w:space="0" w:color="auto"/>
            <w:right w:val="single" w:sz="2" w:space="0" w:color="auto"/>
          </w:divBdr>
        </w:div>
        <w:div w:id="228082389">
          <w:marLeft w:val="0"/>
          <w:marRight w:val="0"/>
          <w:marTop w:val="100"/>
          <w:marBottom w:val="100"/>
          <w:divBdr>
            <w:top w:val="single" w:sz="2" w:space="0" w:color="auto"/>
            <w:left w:val="single" w:sz="2" w:space="0" w:color="auto"/>
            <w:bottom w:val="single" w:sz="2" w:space="0" w:color="auto"/>
            <w:right w:val="single" w:sz="2" w:space="0" w:color="auto"/>
          </w:divBdr>
        </w:div>
      </w:divsChild>
    </w:div>
    <w:div w:id="21340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cn.sap.com/people/raghavender.poosarla" TargetMode="External"/><Relationship Id="rId34" Type="http://schemas.openxmlformats.org/officeDocument/2006/relationships/hyperlink" Target="http://scn.sap.com/thread/974560" TargetMode="External"/><Relationship Id="rId42" Type="http://schemas.openxmlformats.org/officeDocument/2006/relationships/hyperlink" Target="http://scn.sap.com/thread/974560" TargetMode="External"/><Relationship Id="rId47" Type="http://schemas.openxmlformats.org/officeDocument/2006/relationships/hyperlink" Target="http://scn.sap.com/thread/974560" TargetMode="External"/><Relationship Id="rId50" Type="http://schemas.openxmlformats.org/officeDocument/2006/relationships/hyperlink" Target="http://scn.sap.com/message-abuse!input.jspa?objectID=5891875&amp;objectType=2" TargetMode="External"/><Relationship Id="rId55" Type="http://schemas.openxmlformats.org/officeDocument/2006/relationships/hyperlink" Target="http://scn.sap.com/thread/974560" TargetMode="External"/><Relationship Id="rId63" Type="http://schemas.openxmlformats.org/officeDocument/2006/relationships/hyperlink" Target="http://help.sap.com/saphelp_nw70/helpdata/en/cf/21ee45446011d189700000e8322d00/content.htm" TargetMode="External"/><Relationship Id="rId68" Type="http://schemas.openxmlformats.org/officeDocument/2006/relationships/hyperlink" Target="http://help.sap.com/saphelp_nw70/helpdata/en/cf/21ec84446011d189700000e8322d00/content.htm" TargetMode="External"/><Relationship Id="rId76" Type="http://schemas.openxmlformats.org/officeDocument/2006/relationships/image" Target="media/image16.gif"/><Relationship Id="rId84" Type="http://schemas.openxmlformats.org/officeDocument/2006/relationships/hyperlink" Target="https://help.sap.com/saphelp_nw70/helpdata/en/cf/21ecab446011d189700000e8322d00/content.htm" TargetMode="External"/><Relationship Id="rId89" Type="http://schemas.openxmlformats.org/officeDocument/2006/relationships/hyperlink" Target="https://help.sap.com/saphelp_nw70/helpdata/en/cf/21ec77446011d189700000e8322d00/content.htm" TargetMode="External"/><Relationship Id="rId97" Type="http://schemas.openxmlformats.org/officeDocument/2006/relationships/control" Target="activeX/activeX2.xml"/><Relationship Id="rId7" Type="http://schemas.openxmlformats.org/officeDocument/2006/relationships/image" Target="media/image2.png"/><Relationship Id="rId71" Type="http://schemas.openxmlformats.org/officeDocument/2006/relationships/hyperlink" Target="http://help.sap.com/saphelp_nw70/helpdata/en/cf/21ee93446011d189700000e8322d00/content.htm" TargetMode="External"/><Relationship Id="rId92" Type="http://schemas.openxmlformats.org/officeDocument/2006/relationships/hyperlink" Target="https://help.sap.com/saphelp_nw70/helpdata/en/cf/21ecf9446011d189700000e8322d00/content.htm" TargetMode="External"/><Relationship Id="rId2" Type="http://schemas.openxmlformats.org/officeDocument/2006/relationships/styles" Target="styles.xml"/><Relationship Id="rId16" Type="http://schemas.openxmlformats.org/officeDocument/2006/relationships/hyperlink" Target="http://scn.sap.com/thread/974560" TargetMode="External"/><Relationship Id="rId29" Type="http://schemas.openxmlformats.org/officeDocument/2006/relationships/hyperlink" Target="http://scn.sap.com/message-abuse!input.jspa?objectID=5845113&amp;objectType=2" TargetMode="External"/><Relationship Id="rId11" Type="http://schemas.openxmlformats.org/officeDocument/2006/relationships/hyperlink" Target="http://scn.sap.com/people/isabel.bautista" TargetMode="External"/><Relationship Id="rId24" Type="http://schemas.openxmlformats.org/officeDocument/2006/relationships/hyperlink" Target="http://scn.sap.com/thread/974560" TargetMode="External"/><Relationship Id="rId32" Type="http://schemas.openxmlformats.org/officeDocument/2006/relationships/hyperlink" Target="http://scn.sap.com/thread/974560" TargetMode="External"/><Relationship Id="rId37" Type="http://schemas.openxmlformats.org/officeDocument/2006/relationships/hyperlink" Target="http://scn.sap.com/message-abuse!input.jspa?objectID=5850286&amp;objectType=2" TargetMode="External"/><Relationship Id="rId40" Type="http://schemas.openxmlformats.org/officeDocument/2006/relationships/hyperlink" Target="http://scn.sap.com/thread/974560" TargetMode="External"/><Relationship Id="rId45" Type="http://schemas.openxmlformats.org/officeDocument/2006/relationships/hyperlink" Target="http://scn.sap.com/thread/974560" TargetMode="External"/><Relationship Id="rId53" Type="http://schemas.openxmlformats.org/officeDocument/2006/relationships/image" Target="media/image7.png"/><Relationship Id="rId58" Type="http://schemas.openxmlformats.org/officeDocument/2006/relationships/hyperlink" Target="http://scn.sap.com/thread/974560" TargetMode="External"/><Relationship Id="rId66" Type="http://schemas.openxmlformats.org/officeDocument/2006/relationships/image" Target="media/image11.gif"/><Relationship Id="rId74" Type="http://schemas.openxmlformats.org/officeDocument/2006/relationships/hyperlink" Target="http://help.sap.com/saphelp_nw70/helpdata/en/cf/21ea9e446011d189700000e8322d00/content.htm" TargetMode="External"/><Relationship Id="rId79" Type="http://schemas.openxmlformats.org/officeDocument/2006/relationships/hyperlink" Target="http://help.sap.com/saphelp_nw70/helpdata/en/cf/21ee6c446011d189700000e8322d00/content.htm" TargetMode="External"/><Relationship Id="rId87" Type="http://schemas.openxmlformats.org/officeDocument/2006/relationships/hyperlink" Target="https://help.sap.com/saphelp_nw70/helpdata/en/cf/21ee2b446011d189700000e8322d00/content.htm" TargetMode="External"/><Relationship Id="rId102" Type="http://schemas.openxmlformats.org/officeDocument/2006/relationships/theme" Target="theme/theme1.xml"/><Relationship Id="rId5" Type="http://schemas.openxmlformats.org/officeDocument/2006/relationships/hyperlink" Target="http://scn.sap.com/people/myahsam.wong" TargetMode="External"/><Relationship Id="rId61" Type="http://schemas.openxmlformats.org/officeDocument/2006/relationships/image" Target="media/image9.gif"/><Relationship Id="rId82" Type="http://schemas.openxmlformats.org/officeDocument/2006/relationships/hyperlink" Target="https://help.sap.com/saphelp_nw70/helpdata/en/cf/21ec6a446011d189700000e8322d00/content.htm" TargetMode="External"/><Relationship Id="rId90" Type="http://schemas.openxmlformats.org/officeDocument/2006/relationships/hyperlink" Target="https://help.sap.com/saphelp_nw70/helpdata/en/cf/21ec91446011d189700000e8322d00/content.htm" TargetMode="External"/><Relationship Id="rId95" Type="http://schemas.openxmlformats.org/officeDocument/2006/relationships/image" Target="media/image18.wmf"/><Relationship Id="rId19" Type="http://schemas.openxmlformats.org/officeDocument/2006/relationships/hyperlink" Target="http://scn.sap.com/people/raghavender.poosarla" TargetMode="External"/><Relationship Id="rId14" Type="http://schemas.openxmlformats.org/officeDocument/2006/relationships/image" Target="media/image4.png"/><Relationship Id="rId22" Type="http://schemas.openxmlformats.org/officeDocument/2006/relationships/hyperlink" Target="http://scn.sap.com/thread/974560" TargetMode="External"/><Relationship Id="rId27" Type="http://schemas.openxmlformats.org/officeDocument/2006/relationships/hyperlink" Target="http://scn.sap.com/people/saslove.sap" TargetMode="External"/><Relationship Id="rId30" Type="http://schemas.openxmlformats.org/officeDocument/2006/relationships/hyperlink" Target="http://scn.sap.com/thread/974560" TargetMode="External"/><Relationship Id="rId35" Type="http://schemas.openxmlformats.org/officeDocument/2006/relationships/hyperlink" Target="http://scn.sap.com/people/isabel.bautista" TargetMode="External"/><Relationship Id="rId43" Type="http://schemas.openxmlformats.org/officeDocument/2006/relationships/hyperlink" Target="http://scn.sap.com/message/5890381" TargetMode="External"/><Relationship Id="rId48" Type="http://schemas.openxmlformats.org/officeDocument/2006/relationships/hyperlink" Target="http://scn.sap.com/people/myahsam.wong" TargetMode="External"/><Relationship Id="rId56" Type="http://schemas.openxmlformats.org/officeDocument/2006/relationships/hyperlink" Target="http://scn.sap.com/message-abuse!input.jspa?objectID=14687603&amp;objectType=2" TargetMode="External"/><Relationship Id="rId64" Type="http://schemas.openxmlformats.org/officeDocument/2006/relationships/hyperlink" Target="http://help.sap.com/saphelp_nw70/helpdata/en/cf/21ee38446011d189700000e8322d00/content.htm" TargetMode="External"/><Relationship Id="rId69" Type="http://schemas.openxmlformats.org/officeDocument/2006/relationships/image" Target="media/image12.gif"/><Relationship Id="rId77" Type="http://schemas.openxmlformats.org/officeDocument/2006/relationships/hyperlink" Target="http://help.sap.com/saphelp_nw70/helpdata/en/cf/21ee93446011d189700000e8322d00/content.htm" TargetMode="External"/><Relationship Id="rId100" Type="http://schemas.openxmlformats.org/officeDocument/2006/relationships/control" Target="activeX/activeX4.xml"/><Relationship Id="rId8" Type="http://schemas.openxmlformats.org/officeDocument/2006/relationships/hyperlink" Target="http://scn.sap.com/people/myahsam.wong" TargetMode="External"/><Relationship Id="rId51" Type="http://schemas.openxmlformats.org/officeDocument/2006/relationships/hyperlink" Target="http://scn.sap.com/thread/974560" TargetMode="External"/><Relationship Id="rId72" Type="http://schemas.openxmlformats.org/officeDocument/2006/relationships/image" Target="media/image14.gif"/><Relationship Id="rId80" Type="http://schemas.openxmlformats.org/officeDocument/2006/relationships/hyperlink" Target="http://help.sap.com/saphelp_nw70/helpdata/en/cf/21ee5f446011d189700000e8322d00/content.htm" TargetMode="External"/><Relationship Id="rId85" Type="http://schemas.openxmlformats.org/officeDocument/2006/relationships/hyperlink" Target="https://help.sap.com/saphelp_nw70/helpdata/en/cf/21ecc5446011d189700000e8322d00/content.htm" TargetMode="External"/><Relationship Id="rId93" Type="http://schemas.openxmlformats.org/officeDocument/2006/relationships/hyperlink" Target="https://help.sap.com/saphelp_nw70/helpdata/en/cf/21ed54446011d189700000e8322d00/content.htm" TargetMode="External"/><Relationship Id="rId98" Type="http://schemas.openxmlformats.org/officeDocument/2006/relationships/hyperlink" Target="http://www.allinterview.com/viewpost/435303/based-user-action-screen-changed-eg-let-take-scenario-check-box-five-field-requi.html" TargetMode="External"/><Relationship Id="rId3" Type="http://schemas.openxmlformats.org/officeDocument/2006/relationships/settings" Target="settings.xml"/><Relationship Id="rId12" Type="http://schemas.openxmlformats.org/officeDocument/2006/relationships/hyperlink" Target="http://scn.sap.com/thread/974560" TargetMode="External"/><Relationship Id="rId17" Type="http://schemas.openxmlformats.org/officeDocument/2006/relationships/hyperlink" Target="http://scn.sap.com/message-abuse!input.jspa?objectID=5844810&amp;objectType=2" TargetMode="External"/><Relationship Id="rId25" Type="http://schemas.openxmlformats.org/officeDocument/2006/relationships/hyperlink" Target="http://scn.sap.com/people/saslove.sap" TargetMode="External"/><Relationship Id="rId33" Type="http://schemas.openxmlformats.org/officeDocument/2006/relationships/hyperlink" Target="http://scn.sap.com/message-abuse!input.jspa?objectID=5849332&amp;objectType=2" TargetMode="External"/><Relationship Id="rId38" Type="http://schemas.openxmlformats.org/officeDocument/2006/relationships/hyperlink" Target="http://scn.sap.com/thread/974560" TargetMode="External"/><Relationship Id="rId46" Type="http://schemas.openxmlformats.org/officeDocument/2006/relationships/hyperlink" Target="http://scn.sap.com/message-abuse!input.jspa?objectID=5890381&amp;objectType=2" TargetMode="External"/><Relationship Id="rId59" Type="http://schemas.openxmlformats.org/officeDocument/2006/relationships/hyperlink" Target="http://help.sap.com/saphelp_nw70/helpdata/en/cf/21ee38446011d189700000e8322d00/content.htm" TargetMode="External"/><Relationship Id="rId67" Type="http://schemas.openxmlformats.org/officeDocument/2006/relationships/hyperlink" Target="http://help.sap.com/saphelp_nw70/helpdata/en/96/c296e5aeab11d194f300a0c929b3c3/content.htm" TargetMode="External"/><Relationship Id="rId20" Type="http://schemas.openxmlformats.org/officeDocument/2006/relationships/image" Target="media/image5.png"/><Relationship Id="rId41" Type="http://schemas.openxmlformats.org/officeDocument/2006/relationships/hyperlink" Target="http://scn.sap.com/message-abuse!input.jspa?objectID=5855158&amp;objectType=2" TargetMode="External"/><Relationship Id="rId54" Type="http://schemas.openxmlformats.org/officeDocument/2006/relationships/hyperlink" Target="http://scn.sap.com/people/bruno.esperanca" TargetMode="External"/><Relationship Id="rId62" Type="http://schemas.openxmlformats.org/officeDocument/2006/relationships/hyperlink" Target="http://help.sap.com/saphelp_nw70/helpdata/en/cf/21f304446011d189700000e8322d00/content.htm" TargetMode="External"/><Relationship Id="rId70" Type="http://schemas.openxmlformats.org/officeDocument/2006/relationships/image" Target="media/image13.gif"/><Relationship Id="rId75" Type="http://schemas.openxmlformats.org/officeDocument/2006/relationships/hyperlink" Target="http://help.sap.com/saphelp_nw70/helpdata/en/cf/21ee52446011d189700000e8322d00/content.htm" TargetMode="External"/><Relationship Id="rId83" Type="http://schemas.openxmlformats.org/officeDocument/2006/relationships/hyperlink" Target="https://help.sap.com/saphelp_nw70/helpdata/en/cf/21ec84446011d189700000e8322d00/content.htm" TargetMode="External"/><Relationship Id="rId88" Type="http://schemas.openxmlformats.org/officeDocument/2006/relationships/hyperlink" Target="https://help.sap.com/saphelp_nw70/helpdata/en/cf/21ecdf446011d189700000e8322d00/content.htm" TargetMode="External"/><Relationship Id="rId91" Type="http://schemas.openxmlformats.org/officeDocument/2006/relationships/hyperlink" Target="https://help.sap.com/saphelp_nw70/helpdata/en/96/c296e5aeab11d194f300a0c929b3c3/content.htm" TargetMode="External"/><Relationship Id="rId96" Type="http://schemas.openxmlformats.org/officeDocument/2006/relationships/control" Target="activeX/activeX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cn.sap.com/people/rudraprasanna.mohapatra" TargetMode="External"/><Relationship Id="rId23" Type="http://schemas.openxmlformats.org/officeDocument/2006/relationships/hyperlink" Target="http://scn.sap.com/message-abuse!input.jspa?objectID=5844813&amp;objectType=2" TargetMode="External"/><Relationship Id="rId28" Type="http://schemas.openxmlformats.org/officeDocument/2006/relationships/hyperlink" Target="http://scn.sap.com/thread/974560" TargetMode="External"/><Relationship Id="rId36" Type="http://schemas.openxmlformats.org/officeDocument/2006/relationships/hyperlink" Target="http://scn.sap.com/thread/974560" TargetMode="External"/><Relationship Id="rId49" Type="http://schemas.openxmlformats.org/officeDocument/2006/relationships/hyperlink" Target="http://scn.sap.com/thread/974560" TargetMode="External"/><Relationship Id="rId57" Type="http://schemas.openxmlformats.org/officeDocument/2006/relationships/hyperlink" Target="http://scn.sap.com/thread/974560" TargetMode="External"/><Relationship Id="rId10" Type="http://schemas.openxmlformats.org/officeDocument/2006/relationships/image" Target="media/image3.png"/><Relationship Id="rId31" Type="http://schemas.openxmlformats.org/officeDocument/2006/relationships/hyperlink" Target="http://scn.sap.com/people/myahsam.wong" TargetMode="External"/><Relationship Id="rId44" Type="http://schemas.openxmlformats.org/officeDocument/2006/relationships/hyperlink" Target="http://scn.sap.com/people/isabel.bautista" TargetMode="External"/><Relationship Id="rId52" Type="http://schemas.openxmlformats.org/officeDocument/2006/relationships/hyperlink" Target="http://scn.sap.com/people/bruno.esperanca" TargetMode="External"/><Relationship Id="rId60" Type="http://schemas.openxmlformats.org/officeDocument/2006/relationships/image" Target="media/image8.gif"/><Relationship Id="rId65" Type="http://schemas.openxmlformats.org/officeDocument/2006/relationships/image" Target="media/image10.gif"/><Relationship Id="rId73" Type="http://schemas.openxmlformats.org/officeDocument/2006/relationships/image" Target="media/image15.gif"/><Relationship Id="rId78" Type="http://schemas.openxmlformats.org/officeDocument/2006/relationships/hyperlink" Target="http://help.sap.com/saphelp_nw70/helpdata/en/35/bdb6e2c48411d1950800a0c929b3c3/content.htm" TargetMode="External"/><Relationship Id="rId81" Type="http://schemas.openxmlformats.org/officeDocument/2006/relationships/image" Target="media/image17.gif"/><Relationship Id="rId86" Type="http://schemas.openxmlformats.org/officeDocument/2006/relationships/hyperlink" Target="https://help.sap.com/saphelp_nw70/helpdata/en/cf/21ecd2446011d189700000e8322d00/content.htm" TargetMode="External"/><Relationship Id="rId94" Type="http://schemas.openxmlformats.org/officeDocument/2006/relationships/hyperlink" Target="http://www.allinterview.com/viewpost/436664/change-screen-based-user-actions-using-at-selection-out-put-event-referance-http.html" TargetMode="External"/><Relationship Id="rId99" Type="http://schemas.openxmlformats.org/officeDocument/2006/relationships/control" Target="activeX/activeX3.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n.sap.com/people/isabel.bautista" TargetMode="External"/><Relationship Id="rId13" Type="http://schemas.openxmlformats.org/officeDocument/2006/relationships/hyperlink" Target="http://scn.sap.com/people/rudraprasanna.mohapatra" TargetMode="External"/><Relationship Id="rId18" Type="http://schemas.openxmlformats.org/officeDocument/2006/relationships/hyperlink" Target="http://scn.sap.com/thread/974560" TargetMode="External"/><Relationship Id="rId39" Type="http://schemas.openxmlformats.org/officeDocument/2006/relationships/hyperlink" Target="http://scn.sap.com/people/myahsam.wo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19</Pages>
  <Words>5741</Words>
  <Characters>32727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3</cp:revision>
  <dcterms:created xsi:type="dcterms:W3CDTF">2015-01-02T10:53:00Z</dcterms:created>
  <dcterms:modified xsi:type="dcterms:W3CDTF">2015-01-02T11:39:00Z</dcterms:modified>
</cp:coreProperties>
</file>